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4657489"/>
        <w:docPartObj>
          <w:docPartGallery w:val="Cover Pages"/>
          <w:docPartUnique/>
        </w:docPartObj>
      </w:sdtPr>
      <w:sdtContent>
        <w:p w:rsidR="00927675" w:rsidRDefault="0092767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27675">
            <w:sdt>
              <w:sdtPr>
                <w:rPr>
                  <w:color w:val="2E74B5" w:themeColor="accent1" w:themeShade="BF"/>
                  <w:sz w:val="24"/>
                  <w:szCs w:val="24"/>
                </w:rPr>
                <w:alias w:val="Société"/>
                <w:id w:val="13406915"/>
                <w:placeholder>
                  <w:docPart w:val="8280EF997C794CC7B15B5D8F968D765E"/>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27675" w:rsidRDefault="00927675">
                    <w:pPr>
                      <w:pStyle w:val="Sansinterligne"/>
                      <w:rPr>
                        <w:color w:val="2E74B5" w:themeColor="accent1" w:themeShade="BF"/>
                        <w:sz w:val="24"/>
                      </w:rPr>
                    </w:pPr>
                    <w:r>
                      <w:rPr>
                        <w:color w:val="2E74B5" w:themeColor="accent1" w:themeShade="BF"/>
                        <w:sz w:val="24"/>
                        <w:szCs w:val="24"/>
                        <w:lang w:val="fr-FR"/>
                      </w:rPr>
                      <w:t>[Nom de la société]</w:t>
                    </w:r>
                  </w:p>
                </w:tc>
              </w:sdtContent>
            </w:sdt>
          </w:tr>
          <w:tr w:rsidR="00927675">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2E5CE16C81844E79C3AD7A8E55016A0"/>
                  </w:placeholder>
                  <w:showingPlcHdr/>
                  <w:dataBinding w:prefixMappings="xmlns:ns0='http://schemas.openxmlformats.org/package/2006/metadata/core-properties' xmlns:ns1='http://purl.org/dc/elements/1.1/'" w:xpath="/ns0:coreProperties[1]/ns1:title[1]" w:storeItemID="{6C3C8BC8-F283-45AE-878A-BAB7291924A1}"/>
                  <w:text/>
                </w:sdtPr>
                <w:sdtContent>
                  <w:p w:rsidR="00927675" w:rsidRDefault="00927675">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fr-FR"/>
                      </w:rPr>
                      <w:t>[Titre du document]</w:t>
                    </w:r>
                  </w:p>
                </w:sdtContent>
              </w:sdt>
            </w:tc>
          </w:tr>
          <w:tr w:rsidR="00927675">
            <w:sdt>
              <w:sdtPr>
                <w:rPr>
                  <w:color w:val="2E74B5" w:themeColor="accent1" w:themeShade="BF"/>
                  <w:sz w:val="24"/>
                  <w:szCs w:val="24"/>
                </w:rPr>
                <w:alias w:val="Sous-titre"/>
                <w:id w:val="13406923"/>
                <w:placeholder>
                  <w:docPart w:val="D45404AB5BDA466488E059B9EC791C6D"/>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27675" w:rsidRDefault="00927675">
                    <w:pPr>
                      <w:pStyle w:val="Sansinterligne"/>
                      <w:rPr>
                        <w:color w:val="2E74B5" w:themeColor="accent1" w:themeShade="BF"/>
                        <w:sz w:val="24"/>
                      </w:rPr>
                    </w:pPr>
                    <w:r>
                      <w:rPr>
                        <w:color w:val="2E74B5" w:themeColor="accent1" w:themeShade="BF"/>
                        <w:sz w:val="24"/>
                        <w:szCs w:val="24"/>
                        <w:lang w:val="fr-FR"/>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27675">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4692D3BC7DBD4085B2AED770A0D7AE04"/>
                  </w:placeholder>
                  <w:dataBinding w:prefixMappings="xmlns:ns0='http://schemas.openxmlformats.org/package/2006/metadata/core-properties' xmlns:ns1='http://purl.org/dc/elements/1.1/'" w:xpath="/ns0:coreProperties[1]/ns1:creator[1]" w:storeItemID="{6C3C8BC8-F283-45AE-878A-BAB7291924A1}"/>
                  <w:text/>
                </w:sdtPr>
                <w:sdtContent>
                  <w:p w:rsidR="00927675" w:rsidRDefault="00927675">
                    <w:pPr>
                      <w:pStyle w:val="Sansinterligne"/>
                      <w:rPr>
                        <w:color w:val="5B9BD5" w:themeColor="accent1"/>
                        <w:sz w:val="28"/>
                        <w:szCs w:val="28"/>
                      </w:rPr>
                    </w:pPr>
                    <w:r>
                      <w:rPr>
                        <w:color w:val="5B9BD5" w:themeColor="accent1"/>
                        <w:sz w:val="28"/>
                        <w:szCs w:val="28"/>
                      </w:rPr>
                      <w:t>Julien Rochat</w:t>
                    </w:r>
                  </w:p>
                </w:sdtContent>
              </w:sdt>
              <w:sdt>
                <w:sdtPr>
                  <w:rPr>
                    <w:color w:val="5B9BD5" w:themeColor="accent1"/>
                    <w:sz w:val="28"/>
                    <w:szCs w:val="28"/>
                  </w:rPr>
                  <w:alias w:val="Date"/>
                  <w:tag w:val="Date "/>
                  <w:id w:val="13406932"/>
                  <w:placeholder>
                    <w:docPart w:val="8485C2A669AF47B6888DC438CD33DF24"/>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927675" w:rsidRDefault="00927675">
                    <w:pPr>
                      <w:pStyle w:val="Sansinterligne"/>
                      <w:rPr>
                        <w:color w:val="5B9BD5" w:themeColor="accent1"/>
                        <w:sz w:val="28"/>
                        <w:szCs w:val="28"/>
                      </w:rPr>
                    </w:pPr>
                    <w:r>
                      <w:rPr>
                        <w:color w:val="5B9BD5" w:themeColor="accent1"/>
                        <w:sz w:val="28"/>
                        <w:szCs w:val="28"/>
                        <w:lang w:val="fr-FR"/>
                      </w:rPr>
                      <w:t>[Date]</w:t>
                    </w:r>
                  </w:p>
                </w:sdtContent>
              </w:sdt>
              <w:p w:rsidR="00927675" w:rsidRDefault="00927675">
                <w:pPr>
                  <w:pStyle w:val="Sansinterligne"/>
                  <w:rPr>
                    <w:color w:val="5B9BD5" w:themeColor="accent1"/>
                  </w:rPr>
                </w:pPr>
              </w:p>
            </w:tc>
          </w:tr>
        </w:tbl>
        <w:p w:rsidR="00927675" w:rsidRDefault="00927675">
          <w:pPr>
            <w:jc w:val="left"/>
          </w:pPr>
          <w:r>
            <w:br w:type="page"/>
          </w:r>
        </w:p>
      </w:sdtContent>
    </w:sdt>
    <w:p w:rsidR="00153CCC" w:rsidRDefault="00153CCC" w:rsidP="00153CCC">
      <w:pPr>
        <w:pStyle w:val="TM1"/>
      </w:pPr>
      <w:r>
        <w:lastRenderedPageBreak/>
        <w:t>Table des matières</w:t>
      </w:r>
    </w:p>
    <w:p w:rsidR="00791AD5" w:rsidRDefault="009672AA">
      <w:pPr>
        <w:pStyle w:val="TM1"/>
        <w:rPr>
          <w:rFonts w:eastAsiaTheme="minorEastAsia"/>
          <w:noProof/>
          <w:sz w:val="22"/>
          <w:lang w:eastAsia="fr-CH"/>
        </w:rPr>
      </w:pPr>
      <w:r>
        <w:fldChar w:fldCharType="begin"/>
      </w:r>
      <w:r>
        <w:instrText xml:space="preserve"> TOC \o "1-4" \h \z \u </w:instrText>
      </w:r>
      <w:r>
        <w:fldChar w:fldCharType="separate"/>
      </w:r>
      <w:hyperlink w:anchor="_Toc484167313" w:history="1">
        <w:r w:rsidR="00791AD5" w:rsidRPr="00DB75FF">
          <w:rPr>
            <w:rStyle w:val="Lienhypertexte"/>
            <w:noProof/>
          </w:rPr>
          <w:t>1</w:t>
        </w:r>
        <w:r w:rsidR="00791AD5">
          <w:rPr>
            <w:rFonts w:eastAsiaTheme="minorEastAsia"/>
            <w:noProof/>
            <w:sz w:val="22"/>
            <w:lang w:eastAsia="fr-CH"/>
          </w:rPr>
          <w:tab/>
        </w:r>
        <w:r w:rsidR="00791AD5" w:rsidRPr="00DB75FF">
          <w:rPr>
            <w:rStyle w:val="Lienhypertexte"/>
            <w:noProof/>
          </w:rPr>
          <w:t>L’énoncé</w:t>
        </w:r>
        <w:r w:rsidR="00791AD5">
          <w:rPr>
            <w:noProof/>
            <w:webHidden/>
          </w:rPr>
          <w:tab/>
        </w:r>
        <w:r w:rsidR="00791AD5">
          <w:rPr>
            <w:noProof/>
            <w:webHidden/>
          </w:rPr>
          <w:fldChar w:fldCharType="begin"/>
        </w:r>
        <w:r w:rsidR="00791AD5">
          <w:rPr>
            <w:noProof/>
            <w:webHidden/>
          </w:rPr>
          <w:instrText xml:space="preserve"> PAGEREF _Toc484167313 \h </w:instrText>
        </w:r>
        <w:r w:rsidR="00791AD5">
          <w:rPr>
            <w:noProof/>
            <w:webHidden/>
          </w:rPr>
        </w:r>
        <w:r w:rsidR="00791AD5">
          <w:rPr>
            <w:noProof/>
            <w:webHidden/>
          </w:rPr>
          <w:fldChar w:fldCharType="separate"/>
        </w:r>
        <w:r w:rsidR="00791AD5">
          <w:rPr>
            <w:noProof/>
            <w:webHidden/>
          </w:rPr>
          <w:t>5</w:t>
        </w:r>
        <w:r w:rsidR="00791AD5">
          <w:rPr>
            <w:noProof/>
            <w:webHidden/>
          </w:rPr>
          <w:fldChar w:fldCharType="end"/>
        </w:r>
      </w:hyperlink>
    </w:p>
    <w:p w:rsidR="00791AD5" w:rsidRDefault="00791AD5">
      <w:pPr>
        <w:pStyle w:val="TM2"/>
        <w:tabs>
          <w:tab w:val="left" w:pos="880"/>
          <w:tab w:val="right" w:leader="dot" w:pos="9062"/>
        </w:tabs>
        <w:rPr>
          <w:rFonts w:eastAsiaTheme="minorEastAsia"/>
          <w:noProof/>
          <w:sz w:val="22"/>
          <w:lang w:eastAsia="fr-CH"/>
        </w:rPr>
      </w:pPr>
      <w:hyperlink w:anchor="_Toc484167314" w:history="1">
        <w:r w:rsidRPr="00DB75FF">
          <w:rPr>
            <w:rStyle w:val="Lienhypertexte"/>
            <w:noProof/>
          </w:rPr>
          <w:t>1.1</w:t>
        </w:r>
        <w:r>
          <w:rPr>
            <w:rFonts w:eastAsiaTheme="minorEastAsia"/>
            <w:noProof/>
            <w:sz w:val="22"/>
            <w:lang w:eastAsia="fr-CH"/>
          </w:rPr>
          <w:tab/>
        </w:r>
        <w:r w:rsidRPr="00DB75FF">
          <w:rPr>
            <w:rStyle w:val="Lienhypertexte"/>
            <w:noProof/>
          </w:rPr>
          <w:t>Descriptif</w:t>
        </w:r>
        <w:r>
          <w:rPr>
            <w:noProof/>
            <w:webHidden/>
          </w:rPr>
          <w:tab/>
        </w:r>
        <w:r>
          <w:rPr>
            <w:noProof/>
            <w:webHidden/>
          </w:rPr>
          <w:fldChar w:fldCharType="begin"/>
        </w:r>
        <w:r>
          <w:rPr>
            <w:noProof/>
            <w:webHidden/>
          </w:rPr>
          <w:instrText xml:space="preserve"> PAGEREF _Toc484167314 \h </w:instrText>
        </w:r>
        <w:r>
          <w:rPr>
            <w:noProof/>
            <w:webHidden/>
          </w:rPr>
        </w:r>
        <w:r>
          <w:rPr>
            <w:noProof/>
            <w:webHidden/>
          </w:rPr>
          <w:fldChar w:fldCharType="separate"/>
        </w:r>
        <w:r>
          <w:rPr>
            <w:noProof/>
            <w:webHidden/>
          </w:rPr>
          <w:t>5</w:t>
        </w:r>
        <w:r>
          <w:rPr>
            <w:noProof/>
            <w:webHidden/>
          </w:rPr>
          <w:fldChar w:fldCharType="end"/>
        </w:r>
      </w:hyperlink>
    </w:p>
    <w:p w:rsidR="00791AD5" w:rsidRDefault="00791AD5">
      <w:pPr>
        <w:pStyle w:val="TM2"/>
        <w:tabs>
          <w:tab w:val="left" w:pos="880"/>
          <w:tab w:val="right" w:leader="dot" w:pos="9062"/>
        </w:tabs>
        <w:rPr>
          <w:rFonts w:eastAsiaTheme="minorEastAsia"/>
          <w:noProof/>
          <w:sz w:val="22"/>
          <w:lang w:eastAsia="fr-CH"/>
        </w:rPr>
      </w:pPr>
      <w:hyperlink w:anchor="_Toc484167315" w:history="1">
        <w:r w:rsidRPr="00DB75FF">
          <w:rPr>
            <w:rStyle w:val="Lienhypertexte"/>
            <w:noProof/>
          </w:rPr>
          <w:t>1.2</w:t>
        </w:r>
        <w:r>
          <w:rPr>
            <w:rFonts w:eastAsiaTheme="minorEastAsia"/>
            <w:noProof/>
            <w:sz w:val="22"/>
            <w:lang w:eastAsia="fr-CH"/>
          </w:rPr>
          <w:tab/>
        </w:r>
        <w:r w:rsidRPr="00DB75FF">
          <w:rPr>
            <w:rStyle w:val="Lienhypertexte"/>
            <w:noProof/>
          </w:rPr>
          <w:t>Travail demandé</w:t>
        </w:r>
        <w:r>
          <w:rPr>
            <w:noProof/>
            <w:webHidden/>
          </w:rPr>
          <w:tab/>
        </w:r>
        <w:r>
          <w:rPr>
            <w:noProof/>
            <w:webHidden/>
          </w:rPr>
          <w:fldChar w:fldCharType="begin"/>
        </w:r>
        <w:r>
          <w:rPr>
            <w:noProof/>
            <w:webHidden/>
          </w:rPr>
          <w:instrText xml:space="preserve"> PAGEREF _Toc484167315 \h </w:instrText>
        </w:r>
        <w:r>
          <w:rPr>
            <w:noProof/>
            <w:webHidden/>
          </w:rPr>
        </w:r>
        <w:r>
          <w:rPr>
            <w:noProof/>
            <w:webHidden/>
          </w:rPr>
          <w:fldChar w:fldCharType="separate"/>
        </w:r>
        <w:r>
          <w:rPr>
            <w:noProof/>
            <w:webHidden/>
          </w:rPr>
          <w:t>5</w:t>
        </w:r>
        <w:r>
          <w:rPr>
            <w:noProof/>
            <w:webHidden/>
          </w:rPr>
          <w:fldChar w:fldCharType="end"/>
        </w:r>
      </w:hyperlink>
    </w:p>
    <w:p w:rsidR="00791AD5" w:rsidRDefault="00791AD5">
      <w:pPr>
        <w:pStyle w:val="TM1"/>
        <w:rPr>
          <w:rFonts w:eastAsiaTheme="minorEastAsia"/>
          <w:noProof/>
          <w:sz w:val="22"/>
          <w:lang w:eastAsia="fr-CH"/>
        </w:rPr>
      </w:pPr>
      <w:hyperlink w:anchor="_Toc484167316" w:history="1">
        <w:r w:rsidRPr="00DB75FF">
          <w:rPr>
            <w:rStyle w:val="Lienhypertexte"/>
            <w:noProof/>
          </w:rPr>
          <w:t>2</w:t>
        </w:r>
        <w:r>
          <w:rPr>
            <w:rFonts w:eastAsiaTheme="minorEastAsia"/>
            <w:noProof/>
            <w:sz w:val="22"/>
            <w:lang w:eastAsia="fr-CH"/>
          </w:rPr>
          <w:tab/>
        </w:r>
        <w:r w:rsidRPr="00DB75FF">
          <w:rPr>
            <w:rStyle w:val="Lienhypertexte"/>
            <w:noProof/>
          </w:rPr>
          <w:t>Le résumé</w:t>
        </w:r>
        <w:r>
          <w:rPr>
            <w:noProof/>
            <w:webHidden/>
          </w:rPr>
          <w:tab/>
        </w:r>
        <w:r>
          <w:rPr>
            <w:noProof/>
            <w:webHidden/>
          </w:rPr>
          <w:fldChar w:fldCharType="begin"/>
        </w:r>
        <w:r>
          <w:rPr>
            <w:noProof/>
            <w:webHidden/>
          </w:rPr>
          <w:instrText xml:space="preserve"> PAGEREF _Toc484167316 \h </w:instrText>
        </w:r>
        <w:r>
          <w:rPr>
            <w:noProof/>
            <w:webHidden/>
          </w:rPr>
        </w:r>
        <w:r>
          <w:rPr>
            <w:noProof/>
            <w:webHidden/>
          </w:rPr>
          <w:fldChar w:fldCharType="separate"/>
        </w:r>
        <w:r>
          <w:rPr>
            <w:noProof/>
            <w:webHidden/>
          </w:rPr>
          <w:t>6</w:t>
        </w:r>
        <w:r>
          <w:rPr>
            <w:noProof/>
            <w:webHidden/>
          </w:rPr>
          <w:fldChar w:fldCharType="end"/>
        </w:r>
      </w:hyperlink>
    </w:p>
    <w:p w:rsidR="00791AD5" w:rsidRDefault="00791AD5">
      <w:pPr>
        <w:pStyle w:val="TM1"/>
        <w:rPr>
          <w:rFonts w:eastAsiaTheme="minorEastAsia"/>
          <w:noProof/>
          <w:sz w:val="22"/>
          <w:lang w:eastAsia="fr-CH"/>
        </w:rPr>
      </w:pPr>
      <w:hyperlink w:anchor="_Toc484167317" w:history="1">
        <w:r w:rsidRPr="00DB75FF">
          <w:rPr>
            <w:rStyle w:val="Lienhypertexte"/>
            <w:noProof/>
          </w:rPr>
          <w:t>3</w:t>
        </w:r>
        <w:r>
          <w:rPr>
            <w:rFonts w:eastAsiaTheme="minorEastAsia"/>
            <w:noProof/>
            <w:sz w:val="22"/>
            <w:lang w:eastAsia="fr-CH"/>
          </w:rPr>
          <w:tab/>
        </w:r>
        <w:r w:rsidRPr="00DB75FF">
          <w:rPr>
            <w:rStyle w:val="Lienhypertexte"/>
            <w:noProof/>
          </w:rPr>
          <w:t>Avant-propos</w:t>
        </w:r>
        <w:r>
          <w:rPr>
            <w:noProof/>
            <w:webHidden/>
          </w:rPr>
          <w:tab/>
        </w:r>
        <w:r>
          <w:rPr>
            <w:noProof/>
            <w:webHidden/>
          </w:rPr>
          <w:fldChar w:fldCharType="begin"/>
        </w:r>
        <w:r>
          <w:rPr>
            <w:noProof/>
            <w:webHidden/>
          </w:rPr>
          <w:instrText xml:space="preserve"> PAGEREF _Toc484167317 \h </w:instrText>
        </w:r>
        <w:r>
          <w:rPr>
            <w:noProof/>
            <w:webHidden/>
          </w:rPr>
        </w:r>
        <w:r>
          <w:rPr>
            <w:noProof/>
            <w:webHidden/>
          </w:rPr>
          <w:fldChar w:fldCharType="separate"/>
        </w:r>
        <w:r>
          <w:rPr>
            <w:noProof/>
            <w:webHidden/>
          </w:rPr>
          <w:t>7</w:t>
        </w:r>
        <w:r>
          <w:rPr>
            <w:noProof/>
            <w:webHidden/>
          </w:rPr>
          <w:fldChar w:fldCharType="end"/>
        </w:r>
      </w:hyperlink>
    </w:p>
    <w:p w:rsidR="00791AD5" w:rsidRDefault="00791AD5">
      <w:pPr>
        <w:pStyle w:val="TM1"/>
        <w:rPr>
          <w:rFonts w:eastAsiaTheme="minorEastAsia"/>
          <w:noProof/>
          <w:sz w:val="22"/>
          <w:lang w:eastAsia="fr-CH"/>
        </w:rPr>
      </w:pPr>
      <w:hyperlink w:anchor="_Toc484167318" w:history="1">
        <w:r w:rsidRPr="00DB75FF">
          <w:rPr>
            <w:rStyle w:val="Lienhypertexte"/>
            <w:noProof/>
          </w:rPr>
          <w:t>4</w:t>
        </w:r>
        <w:r>
          <w:rPr>
            <w:rFonts w:eastAsiaTheme="minorEastAsia"/>
            <w:noProof/>
            <w:sz w:val="22"/>
            <w:lang w:eastAsia="fr-CH"/>
          </w:rPr>
          <w:tab/>
        </w:r>
        <w:r w:rsidRPr="00DB75FF">
          <w:rPr>
            <w:rStyle w:val="Lienhypertexte"/>
            <w:noProof/>
          </w:rPr>
          <w:t>Réseau de neurones</w:t>
        </w:r>
        <w:r>
          <w:rPr>
            <w:noProof/>
            <w:webHidden/>
          </w:rPr>
          <w:tab/>
        </w:r>
        <w:r>
          <w:rPr>
            <w:noProof/>
            <w:webHidden/>
          </w:rPr>
          <w:fldChar w:fldCharType="begin"/>
        </w:r>
        <w:r>
          <w:rPr>
            <w:noProof/>
            <w:webHidden/>
          </w:rPr>
          <w:instrText xml:space="preserve"> PAGEREF _Toc484167318 \h </w:instrText>
        </w:r>
        <w:r>
          <w:rPr>
            <w:noProof/>
            <w:webHidden/>
          </w:rPr>
        </w:r>
        <w:r>
          <w:rPr>
            <w:noProof/>
            <w:webHidden/>
          </w:rPr>
          <w:fldChar w:fldCharType="separate"/>
        </w:r>
        <w:r>
          <w:rPr>
            <w:noProof/>
            <w:webHidden/>
          </w:rPr>
          <w:t>8</w:t>
        </w:r>
        <w:r>
          <w:rPr>
            <w:noProof/>
            <w:webHidden/>
          </w:rPr>
          <w:fldChar w:fldCharType="end"/>
        </w:r>
      </w:hyperlink>
    </w:p>
    <w:p w:rsidR="00791AD5" w:rsidRDefault="00791AD5">
      <w:pPr>
        <w:pStyle w:val="TM2"/>
        <w:tabs>
          <w:tab w:val="left" w:pos="880"/>
          <w:tab w:val="right" w:leader="dot" w:pos="9062"/>
        </w:tabs>
        <w:rPr>
          <w:rFonts w:eastAsiaTheme="minorEastAsia"/>
          <w:noProof/>
          <w:sz w:val="22"/>
          <w:lang w:eastAsia="fr-CH"/>
        </w:rPr>
      </w:pPr>
      <w:hyperlink w:anchor="_Toc484167319" w:history="1">
        <w:r w:rsidRPr="00DB75FF">
          <w:rPr>
            <w:rStyle w:val="Lienhypertexte"/>
            <w:noProof/>
          </w:rPr>
          <w:t>4.1</w:t>
        </w:r>
        <w:r>
          <w:rPr>
            <w:rFonts w:eastAsiaTheme="minorEastAsia"/>
            <w:noProof/>
            <w:sz w:val="22"/>
            <w:lang w:eastAsia="fr-CH"/>
          </w:rPr>
          <w:tab/>
        </w:r>
        <w:r w:rsidRPr="00DB75FF">
          <w:rPr>
            <w:rStyle w:val="Lienhypertexte"/>
            <w:noProof/>
          </w:rPr>
          <w:t>Introduction</w:t>
        </w:r>
        <w:r>
          <w:rPr>
            <w:noProof/>
            <w:webHidden/>
          </w:rPr>
          <w:tab/>
        </w:r>
        <w:r>
          <w:rPr>
            <w:noProof/>
            <w:webHidden/>
          </w:rPr>
          <w:fldChar w:fldCharType="begin"/>
        </w:r>
        <w:r>
          <w:rPr>
            <w:noProof/>
            <w:webHidden/>
          </w:rPr>
          <w:instrText xml:space="preserve"> PAGEREF _Toc484167319 \h </w:instrText>
        </w:r>
        <w:r>
          <w:rPr>
            <w:noProof/>
            <w:webHidden/>
          </w:rPr>
        </w:r>
        <w:r>
          <w:rPr>
            <w:noProof/>
            <w:webHidden/>
          </w:rPr>
          <w:fldChar w:fldCharType="separate"/>
        </w:r>
        <w:r>
          <w:rPr>
            <w:noProof/>
            <w:webHidden/>
          </w:rPr>
          <w:t>8</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20" w:history="1">
        <w:r w:rsidRPr="00DB75FF">
          <w:rPr>
            <w:rStyle w:val="Lienhypertexte"/>
            <w:noProof/>
          </w:rPr>
          <w:t>4.1.1</w:t>
        </w:r>
        <w:r>
          <w:rPr>
            <w:rFonts w:eastAsiaTheme="minorEastAsia"/>
            <w:noProof/>
            <w:sz w:val="22"/>
            <w:lang w:eastAsia="fr-CH"/>
          </w:rPr>
          <w:tab/>
        </w:r>
        <w:r w:rsidRPr="00DB75FF">
          <w:rPr>
            <w:rStyle w:val="Lienhypertexte"/>
            <w:noProof/>
          </w:rPr>
          <w:t>Historique</w:t>
        </w:r>
        <w:r>
          <w:rPr>
            <w:noProof/>
            <w:webHidden/>
          </w:rPr>
          <w:tab/>
        </w:r>
        <w:r>
          <w:rPr>
            <w:noProof/>
            <w:webHidden/>
          </w:rPr>
          <w:fldChar w:fldCharType="begin"/>
        </w:r>
        <w:r>
          <w:rPr>
            <w:noProof/>
            <w:webHidden/>
          </w:rPr>
          <w:instrText xml:space="preserve"> PAGEREF _Toc484167320 \h </w:instrText>
        </w:r>
        <w:r>
          <w:rPr>
            <w:noProof/>
            <w:webHidden/>
          </w:rPr>
        </w:r>
        <w:r>
          <w:rPr>
            <w:noProof/>
            <w:webHidden/>
          </w:rPr>
          <w:fldChar w:fldCharType="separate"/>
        </w:r>
        <w:r>
          <w:rPr>
            <w:noProof/>
            <w:webHidden/>
          </w:rPr>
          <w:t>8</w:t>
        </w:r>
        <w:r>
          <w:rPr>
            <w:noProof/>
            <w:webHidden/>
          </w:rPr>
          <w:fldChar w:fldCharType="end"/>
        </w:r>
      </w:hyperlink>
    </w:p>
    <w:p w:rsidR="00791AD5" w:rsidRDefault="00791AD5">
      <w:pPr>
        <w:pStyle w:val="TM2"/>
        <w:tabs>
          <w:tab w:val="left" w:pos="880"/>
          <w:tab w:val="right" w:leader="dot" w:pos="9062"/>
        </w:tabs>
        <w:rPr>
          <w:rFonts w:eastAsiaTheme="minorEastAsia"/>
          <w:noProof/>
          <w:sz w:val="22"/>
          <w:lang w:eastAsia="fr-CH"/>
        </w:rPr>
      </w:pPr>
      <w:hyperlink w:anchor="_Toc484167321" w:history="1">
        <w:r w:rsidRPr="00DB75FF">
          <w:rPr>
            <w:rStyle w:val="Lienhypertexte"/>
            <w:noProof/>
          </w:rPr>
          <w:t>4.2</w:t>
        </w:r>
        <w:r>
          <w:rPr>
            <w:rFonts w:eastAsiaTheme="minorEastAsia"/>
            <w:noProof/>
            <w:sz w:val="22"/>
            <w:lang w:eastAsia="fr-CH"/>
          </w:rPr>
          <w:tab/>
        </w:r>
        <w:r w:rsidRPr="00DB75FF">
          <w:rPr>
            <w:rStyle w:val="Lienhypertexte"/>
            <w:noProof/>
          </w:rPr>
          <w:t>Réseau de neurones classiques</w:t>
        </w:r>
        <w:r>
          <w:rPr>
            <w:noProof/>
            <w:webHidden/>
          </w:rPr>
          <w:tab/>
        </w:r>
        <w:r>
          <w:rPr>
            <w:noProof/>
            <w:webHidden/>
          </w:rPr>
          <w:fldChar w:fldCharType="begin"/>
        </w:r>
        <w:r>
          <w:rPr>
            <w:noProof/>
            <w:webHidden/>
          </w:rPr>
          <w:instrText xml:space="preserve"> PAGEREF _Toc484167321 \h </w:instrText>
        </w:r>
        <w:r>
          <w:rPr>
            <w:noProof/>
            <w:webHidden/>
          </w:rPr>
        </w:r>
        <w:r>
          <w:rPr>
            <w:noProof/>
            <w:webHidden/>
          </w:rPr>
          <w:fldChar w:fldCharType="separate"/>
        </w:r>
        <w:r>
          <w:rPr>
            <w:noProof/>
            <w:webHidden/>
          </w:rPr>
          <w:t>8</w:t>
        </w:r>
        <w:r>
          <w:rPr>
            <w:noProof/>
            <w:webHidden/>
          </w:rPr>
          <w:fldChar w:fldCharType="end"/>
        </w:r>
      </w:hyperlink>
    </w:p>
    <w:p w:rsidR="00791AD5" w:rsidRDefault="00791AD5">
      <w:pPr>
        <w:pStyle w:val="TM3"/>
        <w:tabs>
          <w:tab w:val="left" w:pos="880"/>
          <w:tab w:val="right" w:leader="dot" w:pos="9062"/>
        </w:tabs>
        <w:rPr>
          <w:rFonts w:eastAsiaTheme="minorEastAsia"/>
          <w:noProof/>
          <w:sz w:val="22"/>
          <w:lang w:eastAsia="fr-CH"/>
        </w:rPr>
      </w:pPr>
      <w:hyperlink w:anchor="_Toc484167322" w:history="1">
        <w:r w:rsidRPr="00DB75FF">
          <w:rPr>
            <w:rStyle w:val="Lienhypertexte"/>
            <w:noProof/>
          </w:rPr>
          <w:t>a.</w:t>
        </w:r>
        <w:r>
          <w:rPr>
            <w:rFonts w:eastAsiaTheme="minorEastAsia"/>
            <w:noProof/>
            <w:sz w:val="22"/>
            <w:lang w:eastAsia="fr-CH"/>
          </w:rPr>
          <w:tab/>
        </w:r>
        <w:r w:rsidRPr="00DB75FF">
          <w:rPr>
            <w:rStyle w:val="Lienhypertexte"/>
            <w:noProof/>
          </w:rPr>
          <w:t>Introduction</w:t>
        </w:r>
        <w:r>
          <w:rPr>
            <w:noProof/>
            <w:webHidden/>
          </w:rPr>
          <w:tab/>
        </w:r>
        <w:r>
          <w:rPr>
            <w:noProof/>
            <w:webHidden/>
          </w:rPr>
          <w:fldChar w:fldCharType="begin"/>
        </w:r>
        <w:r>
          <w:rPr>
            <w:noProof/>
            <w:webHidden/>
          </w:rPr>
          <w:instrText xml:space="preserve"> PAGEREF _Toc484167322 \h </w:instrText>
        </w:r>
        <w:r>
          <w:rPr>
            <w:noProof/>
            <w:webHidden/>
          </w:rPr>
        </w:r>
        <w:r>
          <w:rPr>
            <w:noProof/>
            <w:webHidden/>
          </w:rPr>
          <w:fldChar w:fldCharType="separate"/>
        </w:r>
        <w:r>
          <w:rPr>
            <w:noProof/>
            <w:webHidden/>
          </w:rPr>
          <w:t>8</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23" w:history="1">
        <w:r w:rsidRPr="00DB75FF">
          <w:rPr>
            <w:rStyle w:val="Lienhypertexte"/>
            <w:noProof/>
          </w:rPr>
          <w:t>4.2.1</w:t>
        </w:r>
        <w:r>
          <w:rPr>
            <w:rFonts w:eastAsiaTheme="minorEastAsia"/>
            <w:noProof/>
            <w:sz w:val="22"/>
            <w:lang w:eastAsia="fr-CH"/>
          </w:rPr>
          <w:tab/>
        </w:r>
        <w:r w:rsidRPr="00DB75FF">
          <w:rPr>
            <w:rStyle w:val="Lienhypertexte"/>
            <w:noProof/>
          </w:rPr>
          <w:t>Fonctionnement</w:t>
        </w:r>
        <w:r>
          <w:rPr>
            <w:noProof/>
            <w:webHidden/>
          </w:rPr>
          <w:tab/>
        </w:r>
        <w:r>
          <w:rPr>
            <w:noProof/>
            <w:webHidden/>
          </w:rPr>
          <w:fldChar w:fldCharType="begin"/>
        </w:r>
        <w:r>
          <w:rPr>
            <w:noProof/>
            <w:webHidden/>
          </w:rPr>
          <w:instrText xml:space="preserve"> PAGEREF _Toc484167323 \h </w:instrText>
        </w:r>
        <w:r>
          <w:rPr>
            <w:noProof/>
            <w:webHidden/>
          </w:rPr>
        </w:r>
        <w:r>
          <w:rPr>
            <w:noProof/>
            <w:webHidden/>
          </w:rPr>
          <w:fldChar w:fldCharType="separate"/>
        </w:r>
        <w:r>
          <w:rPr>
            <w:noProof/>
            <w:webHidden/>
          </w:rPr>
          <w:t>8</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24" w:history="1">
        <w:r w:rsidRPr="00DB75FF">
          <w:rPr>
            <w:rStyle w:val="Lienhypertexte"/>
            <w:noProof/>
          </w:rPr>
          <w:t>4.2.2</w:t>
        </w:r>
        <w:r>
          <w:rPr>
            <w:rFonts w:eastAsiaTheme="minorEastAsia"/>
            <w:noProof/>
            <w:sz w:val="22"/>
            <w:lang w:eastAsia="fr-CH"/>
          </w:rPr>
          <w:tab/>
        </w:r>
        <w:r w:rsidRPr="00DB75FF">
          <w:rPr>
            <w:rStyle w:val="Lienhypertexte"/>
            <w:noProof/>
          </w:rPr>
          <w:t>Activation</w:t>
        </w:r>
        <w:r>
          <w:rPr>
            <w:noProof/>
            <w:webHidden/>
          </w:rPr>
          <w:tab/>
        </w:r>
        <w:r>
          <w:rPr>
            <w:noProof/>
            <w:webHidden/>
          </w:rPr>
          <w:fldChar w:fldCharType="begin"/>
        </w:r>
        <w:r>
          <w:rPr>
            <w:noProof/>
            <w:webHidden/>
          </w:rPr>
          <w:instrText xml:space="preserve"> PAGEREF _Toc484167324 \h </w:instrText>
        </w:r>
        <w:r>
          <w:rPr>
            <w:noProof/>
            <w:webHidden/>
          </w:rPr>
        </w:r>
        <w:r>
          <w:rPr>
            <w:noProof/>
            <w:webHidden/>
          </w:rPr>
          <w:fldChar w:fldCharType="separate"/>
        </w:r>
        <w:r>
          <w:rPr>
            <w:noProof/>
            <w:webHidden/>
          </w:rPr>
          <w:t>8</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25" w:history="1">
        <w:r w:rsidRPr="00DB75FF">
          <w:rPr>
            <w:rStyle w:val="Lienhypertexte"/>
            <w:noProof/>
          </w:rPr>
          <w:t>4.2.3</w:t>
        </w:r>
        <w:r>
          <w:rPr>
            <w:rFonts w:eastAsiaTheme="minorEastAsia"/>
            <w:noProof/>
            <w:sz w:val="22"/>
            <w:lang w:eastAsia="fr-CH"/>
          </w:rPr>
          <w:tab/>
        </w:r>
        <w:r w:rsidRPr="00DB75FF">
          <w:rPr>
            <w:rStyle w:val="Lienhypertexte"/>
            <w:noProof/>
          </w:rPr>
          <w:t>Quelques exemples de fonctions d’activations :</w:t>
        </w:r>
        <w:r>
          <w:rPr>
            <w:noProof/>
            <w:webHidden/>
          </w:rPr>
          <w:tab/>
        </w:r>
        <w:r>
          <w:rPr>
            <w:noProof/>
            <w:webHidden/>
          </w:rPr>
          <w:fldChar w:fldCharType="begin"/>
        </w:r>
        <w:r>
          <w:rPr>
            <w:noProof/>
            <w:webHidden/>
          </w:rPr>
          <w:instrText xml:space="preserve"> PAGEREF _Toc484167325 \h </w:instrText>
        </w:r>
        <w:r>
          <w:rPr>
            <w:noProof/>
            <w:webHidden/>
          </w:rPr>
        </w:r>
        <w:r>
          <w:rPr>
            <w:noProof/>
            <w:webHidden/>
          </w:rPr>
          <w:fldChar w:fldCharType="separate"/>
        </w:r>
        <w:r>
          <w:rPr>
            <w:noProof/>
            <w:webHidden/>
          </w:rPr>
          <w:t>9</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26" w:history="1">
        <w:r w:rsidRPr="00DB75FF">
          <w:rPr>
            <w:rStyle w:val="Lienhypertexte"/>
            <w:noProof/>
          </w:rPr>
          <w:t>4.2.4</w:t>
        </w:r>
        <w:r>
          <w:rPr>
            <w:rFonts w:eastAsiaTheme="minorEastAsia"/>
            <w:noProof/>
            <w:sz w:val="22"/>
            <w:lang w:eastAsia="fr-CH"/>
          </w:rPr>
          <w:tab/>
        </w:r>
        <w:r w:rsidRPr="00DB75FF">
          <w:rPr>
            <w:rStyle w:val="Lienhypertexte"/>
            <w:noProof/>
          </w:rPr>
          <w:t>Apprentissage</w:t>
        </w:r>
        <w:r>
          <w:rPr>
            <w:noProof/>
            <w:webHidden/>
          </w:rPr>
          <w:tab/>
        </w:r>
        <w:r>
          <w:rPr>
            <w:noProof/>
            <w:webHidden/>
          </w:rPr>
          <w:fldChar w:fldCharType="begin"/>
        </w:r>
        <w:r>
          <w:rPr>
            <w:noProof/>
            <w:webHidden/>
          </w:rPr>
          <w:instrText xml:space="preserve"> PAGEREF _Toc484167326 \h </w:instrText>
        </w:r>
        <w:r>
          <w:rPr>
            <w:noProof/>
            <w:webHidden/>
          </w:rPr>
        </w:r>
        <w:r>
          <w:rPr>
            <w:noProof/>
            <w:webHidden/>
          </w:rPr>
          <w:fldChar w:fldCharType="separate"/>
        </w:r>
        <w:r>
          <w:rPr>
            <w:noProof/>
            <w:webHidden/>
          </w:rPr>
          <w:t>9</w:t>
        </w:r>
        <w:r>
          <w:rPr>
            <w:noProof/>
            <w:webHidden/>
          </w:rPr>
          <w:fldChar w:fldCharType="end"/>
        </w:r>
      </w:hyperlink>
    </w:p>
    <w:p w:rsidR="00791AD5" w:rsidRDefault="00791AD5">
      <w:pPr>
        <w:pStyle w:val="TM2"/>
        <w:tabs>
          <w:tab w:val="left" w:pos="880"/>
          <w:tab w:val="right" w:leader="dot" w:pos="9062"/>
        </w:tabs>
        <w:rPr>
          <w:rFonts w:eastAsiaTheme="minorEastAsia"/>
          <w:noProof/>
          <w:sz w:val="22"/>
          <w:lang w:eastAsia="fr-CH"/>
        </w:rPr>
      </w:pPr>
      <w:hyperlink w:anchor="_Toc484167327" w:history="1">
        <w:r w:rsidRPr="00DB75FF">
          <w:rPr>
            <w:rStyle w:val="Lienhypertexte"/>
            <w:noProof/>
          </w:rPr>
          <w:t>4.3</w:t>
        </w:r>
        <w:r>
          <w:rPr>
            <w:rFonts w:eastAsiaTheme="minorEastAsia"/>
            <w:noProof/>
            <w:sz w:val="22"/>
            <w:lang w:eastAsia="fr-CH"/>
          </w:rPr>
          <w:tab/>
        </w:r>
        <w:r w:rsidRPr="00DB75FF">
          <w:rPr>
            <w:rStyle w:val="Lienhypertexte"/>
            <w:noProof/>
          </w:rPr>
          <w:t>Réseau de neurones convolutifs</w:t>
        </w:r>
        <w:r>
          <w:rPr>
            <w:noProof/>
            <w:webHidden/>
          </w:rPr>
          <w:tab/>
        </w:r>
        <w:r>
          <w:rPr>
            <w:noProof/>
            <w:webHidden/>
          </w:rPr>
          <w:fldChar w:fldCharType="begin"/>
        </w:r>
        <w:r>
          <w:rPr>
            <w:noProof/>
            <w:webHidden/>
          </w:rPr>
          <w:instrText xml:space="preserve"> PAGEREF _Toc484167327 \h </w:instrText>
        </w:r>
        <w:r>
          <w:rPr>
            <w:noProof/>
            <w:webHidden/>
          </w:rPr>
        </w:r>
        <w:r>
          <w:rPr>
            <w:noProof/>
            <w:webHidden/>
          </w:rPr>
          <w:fldChar w:fldCharType="separate"/>
        </w:r>
        <w:r>
          <w:rPr>
            <w:noProof/>
            <w:webHidden/>
          </w:rPr>
          <w:t>10</w:t>
        </w:r>
        <w:r>
          <w:rPr>
            <w:noProof/>
            <w:webHidden/>
          </w:rPr>
          <w:fldChar w:fldCharType="end"/>
        </w:r>
      </w:hyperlink>
    </w:p>
    <w:p w:rsidR="00791AD5" w:rsidRDefault="00791AD5">
      <w:pPr>
        <w:pStyle w:val="TM3"/>
        <w:tabs>
          <w:tab w:val="left" w:pos="880"/>
          <w:tab w:val="right" w:leader="dot" w:pos="9062"/>
        </w:tabs>
        <w:rPr>
          <w:rFonts w:eastAsiaTheme="minorEastAsia"/>
          <w:noProof/>
          <w:sz w:val="22"/>
          <w:lang w:eastAsia="fr-CH"/>
        </w:rPr>
      </w:pPr>
      <w:hyperlink w:anchor="_Toc484167328" w:history="1">
        <w:r w:rsidRPr="00DB75FF">
          <w:rPr>
            <w:rStyle w:val="Lienhypertexte"/>
            <w:noProof/>
          </w:rPr>
          <w:t>a.</w:t>
        </w:r>
        <w:r>
          <w:rPr>
            <w:rFonts w:eastAsiaTheme="minorEastAsia"/>
            <w:noProof/>
            <w:sz w:val="22"/>
            <w:lang w:eastAsia="fr-CH"/>
          </w:rPr>
          <w:tab/>
        </w:r>
        <w:r w:rsidRPr="00DB75FF">
          <w:rPr>
            <w:rStyle w:val="Lienhypertexte"/>
            <w:noProof/>
          </w:rPr>
          <w:t>Introduction</w:t>
        </w:r>
        <w:r>
          <w:rPr>
            <w:noProof/>
            <w:webHidden/>
          </w:rPr>
          <w:tab/>
        </w:r>
        <w:r>
          <w:rPr>
            <w:noProof/>
            <w:webHidden/>
          </w:rPr>
          <w:fldChar w:fldCharType="begin"/>
        </w:r>
        <w:r>
          <w:rPr>
            <w:noProof/>
            <w:webHidden/>
          </w:rPr>
          <w:instrText xml:space="preserve"> PAGEREF _Toc484167328 \h </w:instrText>
        </w:r>
        <w:r>
          <w:rPr>
            <w:noProof/>
            <w:webHidden/>
          </w:rPr>
        </w:r>
        <w:r>
          <w:rPr>
            <w:noProof/>
            <w:webHidden/>
          </w:rPr>
          <w:fldChar w:fldCharType="separate"/>
        </w:r>
        <w:r>
          <w:rPr>
            <w:noProof/>
            <w:webHidden/>
          </w:rPr>
          <w:t>10</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29" w:history="1">
        <w:r w:rsidRPr="00DB75FF">
          <w:rPr>
            <w:rStyle w:val="Lienhypertexte"/>
            <w:noProof/>
          </w:rPr>
          <w:t>4.3.1</w:t>
        </w:r>
        <w:r>
          <w:rPr>
            <w:rFonts w:eastAsiaTheme="minorEastAsia"/>
            <w:noProof/>
            <w:sz w:val="22"/>
            <w:lang w:eastAsia="fr-CH"/>
          </w:rPr>
          <w:tab/>
        </w:r>
        <w:r w:rsidRPr="00DB75FF">
          <w:rPr>
            <w:rStyle w:val="Lienhypertexte"/>
            <w:noProof/>
          </w:rPr>
          <w:t>Convolution</w:t>
        </w:r>
        <w:r>
          <w:rPr>
            <w:noProof/>
            <w:webHidden/>
          </w:rPr>
          <w:tab/>
        </w:r>
        <w:r>
          <w:rPr>
            <w:noProof/>
            <w:webHidden/>
          </w:rPr>
          <w:fldChar w:fldCharType="begin"/>
        </w:r>
        <w:r>
          <w:rPr>
            <w:noProof/>
            <w:webHidden/>
          </w:rPr>
          <w:instrText xml:space="preserve"> PAGEREF _Toc484167329 \h </w:instrText>
        </w:r>
        <w:r>
          <w:rPr>
            <w:noProof/>
            <w:webHidden/>
          </w:rPr>
        </w:r>
        <w:r>
          <w:rPr>
            <w:noProof/>
            <w:webHidden/>
          </w:rPr>
          <w:fldChar w:fldCharType="separate"/>
        </w:r>
        <w:r>
          <w:rPr>
            <w:noProof/>
            <w:webHidden/>
          </w:rPr>
          <w:t>10</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30" w:history="1">
        <w:r w:rsidRPr="00DB75FF">
          <w:rPr>
            <w:rStyle w:val="Lienhypertexte"/>
            <w:noProof/>
          </w:rPr>
          <w:t>4.3.2</w:t>
        </w:r>
        <w:r>
          <w:rPr>
            <w:rFonts w:eastAsiaTheme="minorEastAsia"/>
            <w:noProof/>
            <w:sz w:val="22"/>
            <w:lang w:eastAsia="fr-CH"/>
          </w:rPr>
          <w:tab/>
        </w:r>
        <w:r w:rsidRPr="00DB75FF">
          <w:rPr>
            <w:rStyle w:val="Lienhypertexte"/>
            <w:noProof/>
          </w:rPr>
          <w:t>Couche</w:t>
        </w:r>
        <w:r>
          <w:rPr>
            <w:noProof/>
            <w:webHidden/>
          </w:rPr>
          <w:tab/>
        </w:r>
        <w:r>
          <w:rPr>
            <w:noProof/>
            <w:webHidden/>
          </w:rPr>
          <w:fldChar w:fldCharType="begin"/>
        </w:r>
        <w:r>
          <w:rPr>
            <w:noProof/>
            <w:webHidden/>
          </w:rPr>
          <w:instrText xml:space="preserve"> PAGEREF _Toc484167330 \h </w:instrText>
        </w:r>
        <w:r>
          <w:rPr>
            <w:noProof/>
            <w:webHidden/>
          </w:rPr>
        </w:r>
        <w:r>
          <w:rPr>
            <w:noProof/>
            <w:webHidden/>
          </w:rPr>
          <w:fldChar w:fldCharType="separate"/>
        </w:r>
        <w:r>
          <w:rPr>
            <w:noProof/>
            <w:webHidden/>
          </w:rPr>
          <w:t>12</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31" w:history="1">
        <w:r w:rsidRPr="00DB75FF">
          <w:rPr>
            <w:rStyle w:val="Lienhypertexte"/>
            <w:noProof/>
          </w:rPr>
          <w:t>4.3.2.1</w:t>
        </w:r>
        <w:r>
          <w:rPr>
            <w:rFonts w:eastAsiaTheme="minorEastAsia"/>
            <w:noProof/>
            <w:sz w:val="22"/>
            <w:lang w:eastAsia="fr-CH"/>
          </w:rPr>
          <w:tab/>
        </w:r>
        <w:r w:rsidRPr="00DB75FF">
          <w:rPr>
            <w:rStyle w:val="Lienhypertexte"/>
            <w:noProof/>
          </w:rPr>
          <w:t>Couche convolution</w:t>
        </w:r>
        <w:r>
          <w:rPr>
            <w:noProof/>
            <w:webHidden/>
          </w:rPr>
          <w:tab/>
        </w:r>
        <w:r>
          <w:rPr>
            <w:noProof/>
            <w:webHidden/>
          </w:rPr>
          <w:fldChar w:fldCharType="begin"/>
        </w:r>
        <w:r>
          <w:rPr>
            <w:noProof/>
            <w:webHidden/>
          </w:rPr>
          <w:instrText xml:space="preserve"> PAGEREF _Toc484167331 \h </w:instrText>
        </w:r>
        <w:r>
          <w:rPr>
            <w:noProof/>
            <w:webHidden/>
          </w:rPr>
        </w:r>
        <w:r>
          <w:rPr>
            <w:noProof/>
            <w:webHidden/>
          </w:rPr>
          <w:fldChar w:fldCharType="separate"/>
        </w:r>
        <w:r>
          <w:rPr>
            <w:noProof/>
            <w:webHidden/>
          </w:rPr>
          <w:t>12</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32" w:history="1">
        <w:r w:rsidRPr="00DB75FF">
          <w:rPr>
            <w:rStyle w:val="Lienhypertexte"/>
            <w:noProof/>
          </w:rPr>
          <w:t>4.3.2.2</w:t>
        </w:r>
        <w:r>
          <w:rPr>
            <w:rFonts w:eastAsiaTheme="minorEastAsia"/>
            <w:noProof/>
            <w:sz w:val="22"/>
            <w:lang w:eastAsia="fr-CH"/>
          </w:rPr>
          <w:tab/>
        </w:r>
        <w:r w:rsidRPr="00DB75FF">
          <w:rPr>
            <w:rStyle w:val="Lienhypertexte"/>
            <w:noProof/>
          </w:rPr>
          <w:t>Couche pooling</w:t>
        </w:r>
        <w:r>
          <w:rPr>
            <w:noProof/>
            <w:webHidden/>
          </w:rPr>
          <w:tab/>
        </w:r>
        <w:r>
          <w:rPr>
            <w:noProof/>
            <w:webHidden/>
          </w:rPr>
          <w:fldChar w:fldCharType="begin"/>
        </w:r>
        <w:r>
          <w:rPr>
            <w:noProof/>
            <w:webHidden/>
          </w:rPr>
          <w:instrText xml:space="preserve"> PAGEREF _Toc484167332 \h </w:instrText>
        </w:r>
        <w:r>
          <w:rPr>
            <w:noProof/>
            <w:webHidden/>
          </w:rPr>
        </w:r>
        <w:r>
          <w:rPr>
            <w:noProof/>
            <w:webHidden/>
          </w:rPr>
          <w:fldChar w:fldCharType="separate"/>
        </w:r>
        <w:r>
          <w:rPr>
            <w:noProof/>
            <w:webHidden/>
          </w:rPr>
          <w:t>12</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33" w:history="1">
        <w:r w:rsidRPr="00DB75FF">
          <w:rPr>
            <w:rStyle w:val="Lienhypertexte"/>
            <w:noProof/>
          </w:rPr>
          <w:t>4.3.2.3</w:t>
        </w:r>
        <w:r>
          <w:rPr>
            <w:rFonts w:eastAsiaTheme="minorEastAsia"/>
            <w:noProof/>
            <w:sz w:val="22"/>
            <w:lang w:eastAsia="fr-CH"/>
          </w:rPr>
          <w:tab/>
        </w:r>
        <w:r w:rsidRPr="00DB75FF">
          <w:rPr>
            <w:rStyle w:val="Lienhypertexte"/>
            <w:noProof/>
          </w:rPr>
          <w:t>Couche correction</w:t>
        </w:r>
        <w:r>
          <w:rPr>
            <w:noProof/>
            <w:webHidden/>
          </w:rPr>
          <w:tab/>
        </w:r>
        <w:r>
          <w:rPr>
            <w:noProof/>
            <w:webHidden/>
          </w:rPr>
          <w:fldChar w:fldCharType="begin"/>
        </w:r>
        <w:r>
          <w:rPr>
            <w:noProof/>
            <w:webHidden/>
          </w:rPr>
          <w:instrText xml:space="preserve"> PAGEREF _Toc484167333 \h </w:instrText>
        </w:r>
        <w:r>
          <w:rPr>
            <w:noProof/>
            <w:webHidden/>
          </w:rPr>
        </w:r>
        <w:r>
          <w:rPr>
            <w:noProof/>
            <w:webHidden/>
          </w:rPr>
          <w:fldChar w:fldCharType="separate"/>
        </w:r>
        <w:r>
          <w:rPr>
            <w:noProof/>
            <w:webHidden/>
          </w:rPr>
          <w:t>12</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34" w:history="1">
        <w:r w:rsidRPr="00DB75FF">
          <w:rPr>
            <w:rStyle w:val="Lienhypertexte"/>
            <w:noProof/>
          </w:rPr>
          <w:t>4.3.2.4</w:t>
        </w:r>
        <w:r>
          <w:rPr>
            <w:rFonts w:eastAsiaTheme="minorEastAsia"/>
            <w:noProof/>
            <w:sz w:val="22"/>
            <w:lang w:eastAsia="fr-CH"/>
          </w:rPr>
          <w:tab/>
        </w:r>
        <w:r w:rsidRPr="00DB75FF">
          <w:rPr>
            <w:rStyle w:val="Lienhypertexte"/>
            <w:noProof/>
          </w:rPr>
          <w:t>Couche entièrement connectées</w:t>
        </w:r>
        <w:r>
          <w:rPr>
            <w:noProof/>
            <w:webHidden/>
          </w:rPr>
          <w:tab/>
        </w:r>
        <w:r>
          <w:rPr>
            <w:noProof/>
            <w:webHidden/>
          </w:rPr>
          <w:fldChar w:fldCharType="begin"/>
        </w:r>
        <w:r>
          <w:rPr>
            <w:noProof/>
            <w:webHidden/>
          </w:rPr>
          <w:instrText xml:space="preserve"> PAGEREF _Toc484167334 \h </w:instrText>
        </w:r>
        <w:r>
          <w:rPr>
            <w:noProof/>
            <w:webHidden/>
          </w:rPr>
        </w:r>
        <w:r>
          <w:rPr>
            <w:noProof/>
            <w:webHidden/>
          </w:rPr>
          <w:fldChar w:fldCharType="separate"/>
        </w:r>
        <w:r>
          <w:rPr>
            <w:noProof/>
            <w:webHidden/>
          </w:rPr>
          <w:t>13</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35" w:history="1">
        <w:r w:rsidRPr="00DB75FF">
          <w:rPr>
            <w:rStyle w:val="Lienhypertexte"/>
            <w:noProof/>
          </w:rPr>
          <w:t>4.3.2.5</w:t>
        </w:r>
        <w:r>
          <w:rPr>
            <w:rFonts w:eastAsiaTheme="minorEastAsia"/>
            <w:noProof/>
            <w:sz w:val="22"/>
            <w:lang w:eastAsia="fr-CH"/>
          </w:rPr>
          <w:tab/>
        </w:r>
        <w:r w:rsidRPr="00DB75FF">
          <w:rPr>
            <w:rStyle w:val="Lienhypertexte"/>
            <w:noProof/>
          </w:rPr>
          <w:t>Couche perte</w:t>
        </w:r>
        <w:r>
          <w:rPr>
            <w:noProof/>
            <w:webHidden/>
          </w:rPr>
          <w:tab/>
        </w:r>
        <w:r>
          <w:rPr>
            <w:noProof/>
            <w:webHidden/>
          </w:rPr>
          <w:fldChar w:fldCharType="begin"/>
        </w:r>
        <w:r>
          <w:rPr>
            <w:noProof/>
            <w:webHidden/>
          </w:rPr>
          <w:instrText xml:space="preserve"> PAGEREF _Toc484167335 \h </w:instrText>
        </w:r>
        <w:r>
          <w:rPr>
            <w:noProof/>
            <w:webHidden/>
          </w:rPr>
        </w:r>
        <w:r>
          <w:rPr>
            <w:noProof/>
            <w:webHidden/>
          </w:rPr>
          <w:fldChar w:fldCharType="separate"/>
        </w:r>
        <w:r>
          <w:rPr>
            <w:noProof/>
            <w:webHidden/>
          </w:rPr>
          <w:t>13</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36" w:history="1">
        <w:r w:rsidRPr="00DB75FF">
          <w:rPr>
            <w:rStyle w:val="Lienhypertexte"/>
            <w:noProof/>
          </w:rPr>
          <w:t>4.3.3</w:t>
        </w:r>
        <w:r>
          <w:rPr>
            <w:rFonts w:eastAsiaTheme="minorEastAsia"/>
            <w:noProof/>
            <w:sz w:val="22"/>
            <w:lang w:eastAsia="fr-CH"/>
          </w:rPr>
          <w:tab/>
        </w:r>
        <w:r w:rsidRPr="00DB75FF">
          <w:rPr>
            <w:rStyle w:val="Lienhypertexte"/>
            <w:noProof/>
          </w:rPr>
          <w:t>Exemples</w:t>
        </w:r>
        <w:r>
          <w:rPr>
            <w:noProof/>
            <w:webHidden/>
          </w:rPr>
          <w:tab/>
        </w:r>
        <w:r>
          <w:rPr>
            <w:noProof/>
            <w:webHidden/>
          </w:rPr>
          <w:fldChar w:fldCharType="begin"/>
        </w:r>
        <w:r>
          <w:rPr>
            <w:noProof/>
            <w:webHidden/>
          </w:rPr>
          <w:instrText xml:space="preserve"> PAGEREF _Toc484167336 \h </w:instrText>
        </w:r>
        <w:r>
          <w:rPr>
            <w:noProof/>
            <w:webHidden/>
          </w:rPr>
        </w:r>
        <w:r>
          <w:rPr>
            <w:noProof/>
            <w:webHidden/>
          </w:rPr>
          <w:fldChar w:fldCharType="separate"/>
        </w:r>
        <w:r>
          <w:rPr>
            <w:noProof/>
            <w:webHidden/>
          </w:rPr>
          <w:t>13</w:t>
        </w:r>
        <w:r>
          <w:rPr>
            <w:noProof/>
            <w:webHidden/>
          </w:rPr>
          <w:fldChar w:fldCharType="end"/>
        </w:r>
      </w:hyperlink>
    </w:p>
    <w:p w:rsidR="00791AD5" w:rsidRDefault="00791AD5">
      <w:pPr>
        <w:pStyle w:val="TM1"/>
        <w:rPr>
          <w:rFonts w:eastAsiaTheme="minorEastAsia"/>
          <w:noProof/>
          <w:sz w:val="22"/>
          <w:lang w:eastAsia="fr-CH"/>
        </w:rPr>
      </w:pPr>
      <w:hyperlink w:anchor="_Toc484167337" w:history="1">
        <w:r w:rsidRPr="00DB75FF">
          <w:rPr>
            <w:rStyle w:val="Lienhypertexte"/>
            <w:noProof/>
          </w:rPr>
          <w:t>5</w:t>
        </w:r>
        <w:r>
          <w:rPr>
            <w:rFonts w:eastAsiaTheme="minorEastAsia"/>
            <w:noProof/>
            <w:sz w:val="22"/>
            <w:lang w:eastAsia="fr-CH"/>
          </w:rPr>
          <w:tab/>
        </w:r>
        <w:r w:rsidRPr="00DB75FF">
          <w:rPr>
            <w:rStyle w:val="Lienhypertexte"/>
            <w:noProof/>
          </w:rPr>
          <w:t>Techniques</w:t>
        </w:r>
        <w:r>
          <w:rPr>
            <w:noProof/>
            <w:webHidden/>
          </w:rPr>
          <w:tab/>
        </w:r>
        <w:r>
          <w:rPr>
            <w:noProof/>
            <w:webHidden/>
          </w:rPr>
          <w:fldChar w:fldCharType="begin"/>
        </w:r>
        <w:r>
          <w:rPr>
            <w:noProof/>
            <w:webHidden/>
          </w:rPr>
          <w:instrText xml:space="preserve"> PAGEREF _Toc484167337 \h </w:instrText>
        </w:r>
        <w:r>
          <w:rPr>
            <w:noProof/>
            <w:webHidden/>
          </w:rPr>
        </w:r>
        <w:r>
          <w:rPr>
            <w:noProof/>
            <w:webHidden/>
          </w:rPr>
          <w:fldChar w:fldCharType="separate"/>
        </w:r>
        <w:r>
          <w:rPr>
            <w:noProof/>
            <w:webHidden/>
          </w:rPr>
          <w:t>14</w:t>
        </w:r>
        <w:r>
          <w:rPr>
            <w:noProof/>
            <w:webHidden/>
          </w:rPr>
          <w:fldChar w:fldCharType="end"/>
        </w:r>
      </w:hyperlink>
    </w:p>
    <w:p w:rsidR="00791AD5" w:rsidRDefault="00791AD5">
      <w:pPr>
        <w:pStyle w:val="TM2"/>
        <w:tabs>
          <w:tab w:val="left" w:pos="880"/>
          <w:tab w:val="right" w:leader="dot" w:pos="9062"/>
        </w:tabs>
        <w:rPr>
          <w:rFonts w:eastAsiaTheme="minorEastAsia"/>
          <w:noProof/>
          <w:sz w:val="22"/>
          <w:lang w:eastAsia="fr-CH"/>
        </w:rPr>
      </w:pPr>
      <w:hyperlink w:anchor="_Toc484167338" w:history="1">
        <w:r w:rsidRPr="00DB75FF">
          <w:rPr>
            <w:rStyle w:val="Lienhypertexte"/>
            <w:noProof/>
          </w:rPr>
          <w:t>5.1</w:t>
        </w:r>
        <w:r>
          <w:rPr>
            <w:rFonts w:eastAsiaTheme="minorEastAsia"/>
            <w:noProof/>
            <w:sz w:val="22"/>
            <w:lang w:eastAsia="fr-CH"/>
          </w:rPr>
          <w:tab/>
        </w:r>
        <w:r w:rsidRPr="00DB75FF">
          <w:rPr>
            <w:rStyle w:val="Lienhypertexte"/>
            <w:noProof/>
          </w:rPr>
          <w:t>Introduction</w:t>
        </w:r>
        <w:r>
          <w:rPr>
            <w:noProof/>
            <w:webHidden/>
          </w:rPr>
          <w:tab/>
        </w:r>
        <w:r>
          <w:rPr>
            <w:noProof/>
            <w:webHidden/>
          </w:rPr>
          <w:fldChar w:fldCharType="begin"/>
        </w:r>
        <w:r>
          <w:rPr>
            <w:noProof/>
            <w:webHidden/>
          </w:rPr>
          <w:instrText xml:space="preserve"> PAGEREF _Toc484167338 \h </w:instrText>
        </w:r>
        <w:r>
          <w:rPr>
            <w:noProof/>
            <w:webHidden/>
          </w:rPr>
        </w:r>
        <w:r>
          <w:rPr>
            <w:noProof/>
            <w:webHidden/>
          </w:rPr>
          <w:fldChar w:fldCharType="separate"/>
        </w:r>
        <w:r>
          <w:rPr>
            <w:noProof/>
            <w:webHidden/>
          </w:rPr>
          <w:t>14</w:t>
        </w:r>
        <w:r>
          <w:rPr>
            <w:noProof/>
            <w:webHidden/>
          </w:rPr>
          <w:fldChar w:fldCharType="end"/>
        </w:r>
      </w:hyperlink>
    </w:p>
    <w:p w:rsidR="00791AD5" w:rsidRDefault="00791AD5">
      <w:pPr>
        <w:pStyle w:val="TM2"/>
        <w:tabs>
          <w:tab w:val="left" w:pos="880"/>
          <w:tab w:val="right" w:leader="dot" w:pos="9062"/>
        </w:tabs>
        <w:rPr>
          <w:rFonts w:eastAsiaTheme="minorEastAsia"/>
          <w:noProof/>
          <w:sz w:val="22"/>
          <w:lang w:eastAsia="fr-CH"/>
        </w:rPr>
      </w:pPr>
      <w:hyperlink w:anchor="_Toc484167339" w:history="1">
        <w:r w:rsidRPr="00DB75FF">
          <w:rPr>
            <w:rStyle w:val="Lienhypertexte"/>
            <w:noProof/>
          </w:rPr>
          <w:t>5.2</w:t>
        </w:r>
        <w:r>
          <w:rPr>
            <w:rFonts w:eastAsiaTheme="minorEastAsia"/>
            <w:noProof/>
            <w:sz w:val="22"/>
            <w:lang w:eastAsia="fr-CH"/>
          </w:rPr>
          <w:tab/>
        </w:r>
        <w:r w:rsidRPr="00DB75FF">
          <w:rPr>
            <w:rStyle w:val="Lienhypertexte"/>
            <w:noProof/>
          </w:rPr>
          <w:t>Analyse de l’existant</w:t>
        </w:r>
        <w:r>
          <w:rPr>
            <w:noProof/>
            <w:webHidden/>
          </w:rPr>
          <w:tab/>
        </w:r>
        <w:r>
          <w:rPr>
            <w:noProof/>
            <w:webHidden/>
          </w:rPr>
          <w:fldChar w:fldCharType="begin"/>
        </w:r>
        <w:r>
          <w:rPr>
            <w:noProof/>
            <w:webHidden/>
          </w:rPr>
          <w:instrText xml:space="preserve"> PAGEREF _Toc484167339 \h </w:instrText>
        </w:r>
        <w:r>
          <w:rPr>
            <w:noProof/>
            <w:webHidden/>
          </w:rPr>
        </w:r>
        <w:r>
          <w:rPr>
            <w:noProof/>
            <w:webHidden/>
          </w:rPr>
          <w:fldChar w:fldCharType="separate"/>
        </w:r>
        <w:r>
          <w:rPr>
            <w:noProof/>
            <w:webHidden/>
          </w:rPr>
          <w:t>14</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40" w:history="1">
        <w:r w:rsidRPr="00DB75FF">
          <w:rPr>
            <w:rStyle w:val="Lienhypertexte"/>
            <w:noProof/>
          </w:rPr>
          <w:t>5.2.1</w:t>
        </w:r>
        <w:r>
          <w:rPr>
            <w:rFonts w:eastAsiaTheme="minorEastAsia"/>
            <w:noProof/>
            <w:sz w:val="22"/>
            <w:lang w:eastAsia="fr-CH"/>
          </w:rPr>
          <w:tab/>
        </w:r>
        <w:r w:rsidRPr="00DB75FF">
          <w:rPr>
            <w:rStyle w:val="Lienhypertexte"/>
            <w:noProof/>
          </w:rPr>
          <w:t>Déploiement</w:t>
        </w:r>
        <w:r>
          <w:rPr>
            <w:noProof/>
            <w:webHidden/>
          </w:rPr>
          <w:tab/>
        </w:r>
        <w:r>
          <w:rPr>
            <w:noProof/>
            <w:webHidden/>
          </w:rPr>
          <w:fldChar w:fldCharType="begin"/>
        </w:r>
        <w:r>
          <w:rPr>
            <w:noProof/>
            <w:webHidden/>
          </w:rPr>
          <w:instrText xml:space="preserve"> PAGEREF _Toc484167340 \h </w:instrText>
        </w:r>
        <w:r>
          <w:rPr>
            <w:noProof/>
            <w:webHidden/>
          </w:rPr>
        </w:r>
        <w:r>
          <w:rPr>
            <w:noProof/>
            <w:webHidden/>
          </w:rPr>
          <w:fldChar w:fldCharType="separate"/>
        </w:r>
        <w:r>
          <w:rPr>
            <w:noProof/>
            <w:webHidden/>
          </w:rPr>
          <w:t>14</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41" w:history="1">
        <w:r w:rsidRPr="00DB75FF">
          <w:rPr>
            <w:rStyle w:val="Lienhypertexte"/>
            <w:noProof/>
          </w:rPr>
          <w:t>5.2.1.1</w:t>
        </w:r>
        <w:r>
          <w:rPr>
            <w:rFonts w:eastAsiaTheme="minorEastAsia"/>
            <w:noProof/>
            <w:sz w:val="22"/>
            <w:lang w:eastAsia="fr-CH"/>
          </w:rPr>
          <w:tab/>
        </w:r>
        <w:r w:rsidRPr="00DB75FF">
          <w:rPr>
            <w:rStyle w:val="Lienhypertexte"/>
            <w:noProof/>
          </w:rPr>
          <w:t>Docker</w:t>
        </w:r>
        <w:r>
          <w:rPr>
            <w:noProof/>
            <w:webHidden/>
          </w:rPr>
          <w:tab/>
        </w:r>
        <w:r>
          <w:rPr>
            <w:noProof/>
            <w:webHidden/>
          </w:rPr>
          <w:fldChar w:fldCharType="begin"/>
        </w:r>
        <w:r>
          <w:rPr>
            <w:noProof/>
            <w:webHidden/>
          </w:rPr>
          <w:instrText xml:space="preserve"> PAGEREF _Toc484167341 \h </w:instrText>
        </w:r>
        <w:r>
          <w:rPr>
            <w:noProof/>
            <w:webHidden/>
          </w:rPr>
        </w:r>
        <w:r>
          <w:rPr>
            <w:noProof/>
            <w:webHidden/>
          </w:rPr>
          <w:fldChar w:fldCharType="separate"/>
        </w:r>
        <w:r>
          <w:rPr>
            <w:noProof/>
            <w:webHidden/>
          </w:rPr>
          <w:t>14</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42" w:history="1">
        <w:r w:rsidRPr="00DB75FF">
          <w:rPr>
            <w:rStyle w:val="Lienhypertexte"/>
            <w:noProof/>
          </w:rPr>
          <w:t>5.2.1.2</w:t>
        </w:r>
        <w:r>
          <w:rPr>
            <w:rFonts w:eastAsiaTheme="minorEastAsia"/>
            <w:noProof/>
            <w:sz w:val="22"/>
            <w:lang w:eastAsia="fr-CH"/>
          </w:rPr>
          <w:tab/>
        </w:r>
        <w:r w:rsidRPr="00DB75FF">
          <w:rPr>
            <w:rStyle w:val="Lienhypertexte"/>
            <w:noProof/>
          </w:rPr>
          <w:t>Machine virtuelle</w:t>
        </w:r>
        <w:r>
          <w:rPr>
            <w:noProof/>
            <w:webHidden/>
          </w:rPr>
          <w:tab/>
        </w:r>
        <w:r>
          <w:rPr>
            <w:noProof/>
            <w:webHidden/>
          </w:rPr>
          <w:fldChar w:fldCharType="begin"/>
        </w:r>
        <w:r>
          <w:rPr>
            <w:noProof/>
            <w:webHidden/>
          </w:rPr>
          <w:instrText xml:space="preserve"> PAGEREF _Toc484167342 \h </w:instrText>
        </w:r>
        <w:r>
          <w:rPr>
            <w:noProof/>
            <w:webHidden/>
          </w:rPr>
        </w:r>
        <w:r>
          <w:rPr>
            <w:noProof/>
            <w:webHidden/>
          </w:rPr>
          <w:fldChar w:fldCharType="separate"/>
        </w:r>
        <w:r>
          <w:rPr>
            <w:noProof/>
            <w:webHidden/>
          </w:rPr>
          <w:t>14</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43" w:history="1">
        <w:r w:rsidRPr="00DB75FF">
          <w:rPr>
            <w:rStyle w:val="Lienhypertexte"/>
            <w:noProof/>
          </w:rPr>
          <w:t>5.2.1.3</w:t>
        </w:r>
        <w:r>
          <w:rPr>
            <w:rFonts w:eastAsiaTheme="minorEastAsia"/>
            <w:noProof/>
            <w:sz w:val="22"/>
            <w:lang w:eastAsia="fr-CH"/>
          </w:rPr>
          <w:tab/>
        </w:r>
        <w:r w:rsidRPr="00DB75FF">
          <w:rPr>
            <w:rStyle w:val="Lienhypertexte"/>
            <w:noProof/>
          </w:rPr>
          <w:t>Installation manuelle</w:t>
        </w:r>
        <w:r>
          <w:rPr>
            <w:noProof/>
            <w:webHidden/>
          </w:rPr>
          <w:tab/>
        </w:r>
        <w:r>
          <w:rPr>
            <w:noProof/>
            <w:webHidden/>
          </w:rPr>
          <w:fldChar w:fldCharType="begin"/>
        </w:r>
        <w:r>
          <w:rPr>
            <w:noProof/>
            <w:webHidden/>
          </w:rPr>
          <w:instrText xml:space="preserve"> PAGEREF _Toc484167343 \h </w:instrText>
        </w:r>
        <w:r>
          <w:rPr>
            <w:noProof/>
            <w:webHidden/>
          </w:rPr>
        </w:r>
        <w:r>
          <w:rPr>
            <w:noProof/>
            <w:webHidden/>
          </w:rPr>
          <w:fldChar w:fldCharType="separate"/>
        </w:r>
        <w:r>
          <w:rPr>
            <w:noProof/>
            <w:webHidden/>
          </w:rPr>
          <w:t>14</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44" w:history="1">
        <w:r w:rsidRPr="00DB75FF">
          <w:rPr>
            <w:rStyle w:val="Lienhypertexte"/>
            <w:noProof/>
            <w:lang w:val="en-CA"/>
          </w:rPr>
          <w:t>5.2.2</w:t>
        </w:r>
        <w:r>
          <w:rPr>
            <w:rFonts w:eastAsiaTheme="minorEastAsia"/>
            <w:noProof/>
            <w:sz w:val="22"/>
            <w:lang w:eastAsia="fr-CH"/>
          </w:rPr>
          <w:tab/>
        </w:r>
        <w:r w:rsidRPr="00DB75FF">
          <w:rPr>
            <w:rStyle w:val="Lienhypertexte"/>
            <w:noProof/>
            <w:lang w:val="en-CA"/>
          </w:rPr>
          <w:t>Communication</w:t>
        </w:r>
        <w:r>
          <w:rPr>
            <w:noProof/>
            <w:webHidden/>
          </w:rPr>
          <w:tab/>
        </w:r>
        <w:r>
          <w:rPr>
            <w:noProof/>
            <w:webHidden/>
          </w:rPr>
          <w:fldChar w:fldCharType="begin"/>
        </w:r>
        <w:r>
          <w:rPr>
            <w:noProof/>
            <w:webHidden/>
          </w:rPr>
          <w:instrText xml:space="preserve"> PAGEREF _Toc484167344 \h </w:instrText>
        </w:r>
        <w:r>
          <w:rPr>
            <w:noProof/>
            <w:webHidden/>
          </w:rPr>
        </w:r>
        <w:r>
          <w:rPr>
            <w:noProof/>
            <w:webHidden/>
          </w:rPr>
          <w:fldChar w:fldCharType="separate"/>
        </w:r>
        <w:r>
          <w:rPr>
            <w:noProof/>
            <w:webHidden/>
          </w:rPr>
          <w:t>15</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45" w:history="1">
        <w:r w:rsidRPr="00DB75FF">
          <w:rPr>
            <w:rStyle w:val="Lienhypertexte"/>
            <w:noProof/>
            <w:lang w:val="en-CA"/>
          </w:rPr>
          <w:t>5.2.2.1</w:t>
        </w:r>
        <w:r>
          <w:rPr>
            <w:rFonts w:eastAsiaTheme="minorEastAsia"/>
            <w:noProof/>
            <w:sz w:val="22"/>
            <w:lang w:eastAsia="fr-CH"/>
          </w:rPr>
          <w:tab/>
        </w:r>
        <w:r w:rsidRPr="00DB75FF">
          <w:rPr>
            <w:rStyle w:val="Lienhypertexte"/>
            <w:noProof/>
            <w:lang w:val="en-CA"/>
          </w:rPr>
          <w:t>WebSocket</w:t>
        </w:r>
        <w:r>
          <w:rPr>
            <w:noProof/>
            <w:webHidden/>
          </w:rPr>
          <w:tab/>
        </w:r>
        <w:r>
          <w:rPr>
            <w:noProof/>
            <w:webHidden/>
          </w:rPr>
          <w:fldChar w:fldCharType="begin"/>
        </w:r>
        <w:r>
          <w:rPr>
            <w:noProof/>
            <w:webHidden/>
          </w:rPr>
          <w:instrText xml:space="preserve"> PAGEREF _Toc484167345 \h </w:instrText>
        </w:r>
        <w:r>
          <w:rPr>
            <w:noProof/>
            <w:webHidden/>
          </w:rPr>
        </w:r>
        <w:r>
          <w:rPr>
            <w:noProof/>
            <w:webHidden/>
          </w:rPr>
          <w:fldChar w:fldCharType="separate"/>
        </w:r>
        <w:r>
          <w:rPr>
            <w:noProof/>
            <w:webHidden/>
          </w:rPr>
          <w:t>15</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46" w:history="1">
        <w:r w:rsidRPr="00DB75FF">
          <w:rPr>
            <w:rStyle w:val="Lienhypertexte"/>
            <w:noProof/>
          </w:rPr>
          <w:t>5.2.3</w:t>
        </w:r>
        <w:r>
          <w:rPr>
            <w:rFonts w:eastAsiaTheme="minorEastAsia"/>
            <w:noProof/>
            <w:sz w:val="22"/>
            <w:lang w:eastAsia="fr-CH"/>
          </w:rPr>
          <w:tab/>
        </w:r>
        <w:r w:rsidRPr="00DB75FF">
          <w:rPr>
            <w:rStyle w:val="Lienhypertexte"/>
            <w:noProof/>
          </w:rPr>
          <w:t>Application</w:t>
        </w:r>
        <w:r>
          <w:rPr>
            <w:noProof/>
            <w:webHidden/>
          </w:rPr>
          <w:tab/>
        </w:r>
        <w:r>
          <w:rPr>
            <w:noProof/>
            <w:webHidden/>
          </w:rPr>
          <w:fldChar w:fldCharType="begin"/>
        </w:r>
        <w:r>
          <w:rPr>
            <w:noProof/>
            <w:webHidden/>
          </w:rPr>
          <w:instrText xml:space="preserve"> PAGEREF _Toc484167346 \h </w:instrText>
        </w:r>
        <w:r>
          <w:rPr>
            <w:noProof/>
            <w:webHidden/>
          </w:rPr>
        </w:r>
        <w:r>
          <w:rPr>
            <w:noProof/>
            <w:webHidden/>
          </w:rPr>
          <w:fldChar w:fldCharType="separate"/>
        </w:r>
        <w:r>
          <w:rPr>
            <w:noProof/>
            <w:webHidden/>
          </w:rPr>
          <w:t>15</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47" w:history="1">
        <w:r w:rsidRPr="00DB75FF">
          <w:rPr>
            <w:rStyle w:val="Lienhypertexte"/>
            <w:noProof/>
          </w:rPr>
          <w:t>5.2.3.1</w:t>
        </w:r>
        <w:r>
          <w:rPr>
            <w:rFonts w:eastAsiaTheme="minorEastAsia"/>
            <w:noProof/>
            <w:sz w:val="22"/>
            <w:lang w:eastAsia="fr-CH"/>
          </w:rPr>
          <w:tab/>
        </w:r>
        <w:r w:rsidRPr="00DB75FF">
          <w:rPr>
            <w:rStyle w:val="Lienhypertexte"/>
            <w:noProof/>
          </w:rPr>
          <w:t>Symfony</w:t>
        </w:r>
        <w:r>
          <w:rPr>
            <w:noProof/>
            <w:webHidden/>
          </w:rPr>
          <w:tab/>
        </w:r>
        <w:r>
          <w:rPr>
            <w:noProof/>
            <w:webHidden/>
          </w:rPr>
          <w:fldChar w:fldCharType="begin"/>
        </w:r>
        <w:r>
          <w:rPr>
            <w:noProof/>
            <w:webHidden/>
          </w:rPr>
          <w:instrText xml:space="preserve"> PAGEREF _Toc484167347 \h </w:instrText>
        </w:r>
        <w:r>
          <w:rPr>
            <w:noProof/>
            <w:webHidden/>
          </w:rPr>
        </w:r>
        <w:r>
          <w:rPr>
            <w:noProof/>
            <w:webHidden/>
          </w:rPr>
          <w:fldChar w:fldCharType="separate"/>
        </w:r>
        <w:r>
          <w:rPr>
            <w:noProof/>
            <w:webHidden/>
          </w:rPr>
          <w:t>15</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48" w:history="1">
        <w:r w:rsidRPr="00DB75FF">
          <w:rPr>
            <w:rStyle w:val="Lienhypertexte"/>
            <w:noProof/>
          </w:rPr>
          <w:t>5.2.3.2</w:t>
        </w:r>
        <w:r>
          <w:rPr>
            <w:rFonts w:eastAsiaTheme="minorEastAsia"/>
            <w:noProof/>
            <w:sz w:val="22"/>
            <w:lang w:eastAsia="fr-CH"/>
          </w:rPr>
          <w:tab/>
        </w:r>
        <w:r w:rsidRPr="00DB75FF">
          <w:rPr>
            <w:rStyle w:val="Lienhypertexte"/>
            <w:noProof/>
          </w:rPr>
          <w:t>Angular2</w:t>
        </w:r>
        <w:r>
          <w:rPr>
            <w:noProof/>
            <w:webHidden/>
          </w:rPr>
          <w:tab/>
        </w:r>
        <w:r>
          <w:rPr>
            <w:noProof/>
            <w:webHidden/>
          </w:rPr>
          <w:fldChar w:fldCharType="begin"/>
        </w:r>
        <w:r>
          <w:rPr>
            <w:noProof/>
            <w:webHidden/>
          </w:rPr>
          <w:instrText xml:space="preserve"> PAGEREF _Toc484167348 \h </w:instrText>
        </w:r>
        <w:r>
          <w:rPr>
            <w:noProof/>
            <w:webHidden/>
          </w:rPr>
        </w:r>
        <w:r>
          <w:rPr>
            <w:noProof/>
            <w:webHidden/>
          </w:rPr>
          <w:fldChar w:fldCharType="separate"/>
        </w:r>
        <w:r>
          <w:rPr>
            <w:noProof/>
            <w:webHidden/>
          </w:rPr>
          <w:t>15</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49" w:history="1">
        <w:r w:rsidRPr="00DB75FF">
          <w:rPr>
            <w:rStyle w:val="Lienhypertexte"/>
            <w:noProof/>
          </w:rPr>
          <w:t>5.2.3.3</w:t>
        </w:r>
        <w:r>
          <w:rPr>
            <w:rFonts w:eastAsiaTheme="minorEastAsia"/>
            <w:noProof/>
            <w:sz w:val="22"/>
            <w:lang w:eastAsia="fr-CH"/>
          </w:rPr>
          <w:tab/>
        </w:r>
        <w:r w:rsidRPr="00DB75FF">
          <w:rPr>
            <w:rStyle w:val="Lienhypertexte"/>
            <w:noProof/>
          </w:rPr>
          <w:t>Ionic</w:t>
        </w:r>
        <w:r>
          <w:rPr>
            <w:noProof/>
            <w:webHidden/>
          </w:rPr>
          <w:tab/>
        </w:r>
        <w:r>
          <w:rPr>
            <w:noProof/>
            <w:webHidden/>
          </w:rPr>
          <w:fldChar w:fldCharType="begin"/>
        </w:r>
        <w:r>
          <w:rPr>
            <w:noProof/>
            <w:webHidden/>
          </w:rPr>
          <w:instrText xml:space="preserve"> PAGEREF _Toc484167349 \h </w:instrText>
        </w:r>
        <w:r>
          <w:rPr>
            <w:noProof/>
            <w:webHidden/>
          </w:rPr>
        </w:r>
        <w:r>
          <w:rPr>
            <w:noProof/>
            <w:webHidden/>
          </w:rPr>
          <w:fldChar w:fldCharType="separate"/>
        </w:r>
        <w:r>
          <w:rPr>
            <w:noProof/>
            <w:webHidden/>
          </w:rPr>
          <w:t>16</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50" w:history="1">
        <w:r w:rsidRPr="00DB75FF">
          <w:rPr>
            <w:rStyle w:val="Lienhypertexte"/>
            <w:noProof/>
          </w:rPr>
          <w:t>5.2.4</w:t>
        </w:r>
        <w:r>
          <w:rPr>
            <w:rFonts w:eastAsiaTheme="minorEastAsia"/>
            <w:noProof/>
            <w:sz w:val="22"/>
            <w:lang w:eastAsia="fr-CH"/>
          </w:rPr>
          <w:tab/>
        </w:r>
        <w:r w:rsidRPr="00DB75FF">
          <w:rPr>
            <w:rStyle w:val="Lienhypertexte"/>
            <w:noProof/>
          </w:rPr>
          <w:t>Réseau de neurones</w:t>
        </w:r>
        <w:r>
          <w:rPr>
            <w:noProof/>
            <w:webHidden/>
          </w:rPr>
          <w:tab/>
        </w:r>
        <w:r>
          <w:rPr>
            <w:noProof/>
            <w:webHidden/>
          </w:rPr>
          <w:fldChar w:fldCharType="begin"/>
        </w:r>
        <w:r>
          <w:rPr>
            <w:noProof/>
            <w:webHidden/>
          </w:rPr>
          <w:instrText xml:space="preserve"> PAGEREF _Toc484167350 \h </w:instrText>
        </w:r>
        <w:r>
          <w:rPr>
            <w:noProof/>
            <w:webHidden/>
          </w:rPr>
        </w:r>
        <w:r>
          <w:rPr>
            <w:noProof/>
            <w:webHidden/>
          </w:rPr>
          <w:fldChar w:fldCharType="separate"/>
        </w:r>
        <w:r>
          <w:rPr>
            <w:noProof/>
            <w:webHidden/>
          </w:rPr>
          <w:t>16</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51" w:history="1">
        <w:r w:rsidRPr="00DB75FF">
          <w:rPr>
            <w:rStyle w:val="Lienhypertexte"/>
            <w:noProof/>
          </w:rPr>
          <w:t>5.2.4.1</w:t>
        </w:r>
        <w:r>
          <w:rPr>
            <w:rFonts w:eastAsiaTheme="minorEastAsia"/>
            <w:noProof/>
            <w:sz w:val="22"/>
            <w:lang w:eastAsia="fr-CH"/>
          </w:rPr>
          <w:tab/>
        </w:r>
        <w:r w:rsidRPr="00DB75FF">
          <w:rPr>
            <w:rStyle w:val="Lienhypertexte"/>
            <w:noProof/>
          </w:rPr>
          <w:t>Lasagne</w:t>
        </w:r>
        <w:r>
          <w:rPr>
            <w:noProof/>
            <w:webHidden/>
          </w:rPr>
          <w:tab/>
        </w:r>
        <w:r>
          <w:rPr>
            <w:noProof/>
            <w:webHidden/>
          </w:rPr>
          <w:fldChar w:fldCharType="begin"/>
        </w:r>
        <w:r>
          <w:rPr>
            <w:noProof/>
            <w:webHidden/>
          </w:rPr>
          <w:instrText xml:space="preserve"> PAGEREF _Toc484167351 \h </w:instrText>
        </w:r>
        <w:r>
          <w:rPr>
            <w:noProof/>
            <w:webHidden/>
          </w:rPr>
        </w:r>
        <w:r>
          <w:rPr>
            <w:noProof/>
            <w:webHidden/>
          </w:rPr>
          <w:fldChar w:fldCharType="separate"/>
        </w:r>
        <w:r>
          <w:rPr>
            <w:noProof/>
            <w:webHidden/>
          </w:rPr>
          <w:t>16</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52" w:history="1">
        <w:r w:rsidRPr="00DB75FF">
          <w:rPr>
            <w:rStyle w:val="Lienhypertexte"/>
            <w:noProof/>
          </w:rPr>
          <w:t>5.2.4.2</w:t>
        </w:r>
        <w:r>
          <w:rPr>
            <w:rFonts w:eastAsiaTheme="minorEastAsia"/>
            <w:noProof/>
            <w:sz w:val="22"/>
            <w:lang w:eastAsia="fr-CH"/>
          </w:rPr>
          <w:tab/>
        </w:r>
        <w:r w:rsidRPr="00DB75FF">
          <w:rPr>
            <w:rStyle w:val="Lienhypertexte"/>
            <w:noProof/>
          </w:rPr>
          <w:t>Caffe</w:t>
        </w:r>
        <w:r>
          <w:rPr>
            <w:noProof/>
            <w:webHidden/>
          </w:rPr>
          <w:tab/>
        </w:r>
        <w:r>
          <w:rPr>
            <w:noProof/>
            <w:webHidden/>
          </w:rPr>
          <w:fldChar w:fldCharType="begin"/>
        </w:r>
        <w:r>
          <w:rPr>
            <w:noProof/>
            <w:webHidden/>
          </w:rPr>
          <w:instrText xml:space="preserve"> PAGEREF _Toc484167352 \h </w:instrText>
        </w:r>
        <w:r>
          <w:rPr>
            <w:noProof/>
            <w:webHidden/>
          </w:rPr>
        </w:r>
        <w:r>
          <w:rPr>
            <w:noProof/>
            <w:webHidden/>
          </w:rPr>
          <w:fldChar w:fldCharType="separate"/>
        </w:r>
        <w:r>
          <w:rPr>
            <w:noProof/>
            <w:webHidden/>
          </w:rPr>
          <w:t>16</w:t>
        </w:r>
        <w:r>
          <w:rPr>
            <w:noProof/>
            <w:webHidden/>
          </w:rPr>
          <w:fldChar w:fldCharType="end"/>
        </w:r>
      </w:hyperlink>
    </w:p>
    <w:p w:rsidR="00791AD5" w:rsidRDefault="00791AD5">
      <w:pPr>
        <w:pStyle w:val="TM2"/>
        <w:tabs>
          <w:tab w:val="left" w:pos="880"/>
          <w:tab w:val="right" w:leader="dot" w:pos="9062"/>
        </w:tabs>
        <w:rPr>
          <w:rFonts w:eastAsiaTheme="minorEastAsia"/>
          <w:noProof/>
          <w:sz w:val="22"/>
          <w:lang w:eastAsia="fr-CH"/>
        </w:rPr>
      </w:pPr>
      <w:hyperlink w:anchor="_Toc484167353" w:history="1">
        <w:r w:rsidRPr="00DB75FF">
          <w:rPr>
            <w:rStyle w:val="Lienhypertexte"/>
            <w:noProof/>
          </w:rPr>
          <w:t>5.3</w:t>
        </w:r>
        <w:r>
          <w:rPr>
            <w:rFonts w:eastAsiaTheme="minorEastAsia"/>
            <w:noProof/>
            <w:sz w:val="22"/>
            <w:lang w:eastAsia="fr-CH"/>
          </w:rPr>
          <w:tab/>
        </w:r>
        <w:r w:rsidRPr="00DB75FF">
          <w:rPr>
            <w:rStyle w:val="Lienhypertexte"/>
            <w:noProof/>
          </w:rPr>
          <w:t>Choix technologiques</w:t>
        </w:r>
        <w:r>
          <w:rPr>
            <w:noProof/>
            <w:webHidden/>
          </w:rPr>
          <w:tab/>
        </w:r>
        <w:r>
          <w:rPr>
            <w:noProof/>
            <w:webHidden/>
          </w:rPr>
          <w:fldChar w:fldCharType="begin"/>
        </w:r>
        <w:r>
          <w:rPr>
            <w:noProof/>
            <w:webHidden/>
          </w:rPr>
          <w:instrText xml:space="preserve"> PAGEREF _Toc484167353 \h </w:instrText>
        </w:r>
        <w:r>
          <w:rPr>
            <w:noProof/>
            <w:webHidden/>
          </w:rPr>
        </w:r>
        <w:r>
          <w:rPr>
            <w:noProof/>
            <w:webHidden/>
          </w:rPr>
          <w:fldChar w:fldCharType="separate"/>
        </w:r>
        <w:r>
          <w:rPr>
            <w:noProof/>
            <w:webHidden/>
          </w:rPr>
          <w:t>17</w:t>
        </w:r>
        <w:r>
          <w:rPr>
            <w:noProof/>
            <w:webHidden/>
          </w:rPr>
          <w:fldChar w:fldCharType="end"/>
        </w:r>
      </w:hyperlink>
    </w:p>
    <w:p w:rsidR="00791AD5" w:rsidRDefault="00791AD5">
      <w:pPr>
        <w:pStyle w:val="TM2"/>
        <w:tabs>
          <w:tab w:val="left" w:pos="880"/>
          <w:tab w:val="right" w:leader="dot" w:pos="9062"/>
        </w:tabs>
        <w:rPr>
          <w:rFonts w:eastAsiaTheme="minorEastAsia"/>
          <w:noProof/>
          <w:sz w:val="22"/>
          <w:lang w:eastAsia="fr-CH"/>
        </w:rPr>
      </w:pPr>
      <w:hyperlink w:anchor="_Toc484167354" w:history="1">
        <w:r w:rsidRPr="00DB75FF">
          <w:rPr>
            <w:rStyle w:val="Lienhypertexte"/>
            <w:noProof/>
          </w:rPr>
          <w:t>5.4</w:t>
        </w:r>
        <w:r>
          <w:rPr>
            <w:rFonts w:eastAsiaTheme="minorEastAsia"/>
            <w:noProof/>
            <w:sz w:val="22"/>
            <w:lang w:eastAsia="fr-CH"/>
          </w:rPr>
          <w:tab/>
        </w:r>
        <w:r w:rsidRPr="00DB75FF">
          <w:rPr>
            <w:rStyle w:val="Lienhypertexte"/>
            <w:noProof/>
          </w:rPr>
          <w:t>Framework</w:t>
        </w:r>
        <w:r>
          <w:rPr>
            <w:noProof/>
            <w:webHidden/>
          </w:rPr>
          <w:tab/>
        </w:r>
        <w:r>
          <w:rPr>
            <w:noProof/>
            <w:webHidden/>
          </w:rPr>
          <w:fldChar w:fldCharType="begin"/>
        </w:r>
        <w:r>
          <w:rPr>
            <w:noProof/>
            <w:webHidden/>
          </w:rPr>
          <w:instrText xml:space="preserve"> PAGEREF _Toc484167354 \h </w:instrText>
        </w:r>
        <w:r>
          <w:rPr>
            <w:noProof/>
            <w:webHidden/>
          </w:rPr>
        </w:r>
        <w:r>
          <w:rPr>
            <w:noProof/>
            <w:webHidden/>
          </w:rPr>
          <w:fldChar w:fldCharType="separate"/>
        </w:r>
        <w:r>
          <w:rPr>
            <w:noProof/>
            <w:webHidden/>
          </w:rPr>
          <w:t>17</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55" w:history="1">
        <w:r w:rsidRPr="00DB75FF">
          <w:rPr>
            <w:rStyle w:val="Lienhypertexte"/>
            <w:noProof/>
          </w:rPr>
          <w:t>5.4.1</w:t>
        </w:r>
        <w:r>
          <w:rPr>
            <w:rFonts w:eastAsiaTheme="minorEastAsia"/>
            <w:noProof/>
            <w:sz w:val="22"/>
            <w:lang w:eastAsia="fr-CH"/>
          </w:rPr>
          <w:tab/>
        </w:r>
        <w:r w:rsidRPr="00DB75FF">
          <w:rPr>
            <w:rStyle w:val="Lienhypertexte"/>
            <w:noProof/>
          </w:rPr>
          <w:t>Symfony</w:t>
        </w:r>
        <w:r>
          <w:rPr>
            <w:noProof/>
            <w:webHidden/>
          </w:rPr>
          <w:tab/>
        </w:r>
        <w:r>
          <w:rPr>
            <w:noProof/>
            <w:webHidden/>
          </w:rPr>
          <w:fldChar w:fldCharType="begin"/>
        </w:r>
        <w:r>
          <w:rPr>
            <w:noProof/>
            <w:webHidden/>
          </w:rPr>
          <w:instrText xml:space="preserve"> PAGEREF _Toc484167355 \h </w:instrText>
        </w:r>
        <w:r>
          <w:rPr>
            <w:noProof/>
            <w:webHidden/>
          </w:rPr>
        </w:r>
        <w:r>
          <w:rPr>
            <w:noProof/>
            <w:webHidden/>
          </w:rPr>
          <w:fldChar w:fldCharType="separate"/>
        </w:r>
        <w:r>
          <w:rPr>
            <w:noProof/>
            <w:webHidden/>
          </w:rPr>
          <w:t>17</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56" w:history="1">
        <w:r w:rsidRPr="00DB75FF">
          <w:rPr>
            <w:rStyle w:val="Lienhypertexte"/>
            <w:noProof/>
          </w:rPr>
          <w:t>5.4.1.1</w:t>
        </w:r>
        <w:r>
          <w:rPr>
            <w:rFonts w:eastAsiaTheme="minorEastAsia"/>
            <w:noProof/>
            <w:sz w:val="22"/>
            <w:lang w:eastAsia="fr-CH"/>
          </w:rPr>
          <w:tab/>
        </w:r>
        <w:r w:rsidRPr="00DB75FF">
          <w:rPr>
            <w:rStyle w:val="Lienhypertexte"/>
            <w:noProof/>
          </w:rPr>
          <w:t>Routeur</w:t>
        </w:r>
        <w:r>
          <w:rPr>
            <w:noProof/>
            <w:webHidden/>
          </w:rPr>
          <w:tab/>
        </w:r>
        <w:r>
          <w:rPr>
            <w:noProof/>
            <w:webHidden/>
          </w:rPr>
          <w:fldChar w:fldCharType="begin"/>
        </w:r>
        <w:r>
          <w:rPr>
            <w:noProof/>
            <w:webHidden/>
          </w:rPr>
          <w:instrText xml:space="preserve"> PAGEREF _Toc484167356 \h </w:instrText>
        </w:r>
        <w:r>
          <w:rPr>
            <w:noProof/>
            <w:webHidden/>
          </w:rPr>
        </w:r>
        <w:r>
          <w:rPr>
            <w:noProof/>
            <w:webHidden/>
          </w:rPr>
          <w:fldChar w:fldCharType="separate"/>
        </w:r>
        <w:r>
          <w:rPr>
            <w:noProof/>
            <w:webHidden/>
          </w:rPr>
          <w:t>17</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57" w:history="1">
        <w:r w:rsidRPr="00DB75FF">
          <w:rPr>
            <w:rStyle w:val="Lienhypertexte"/>
            <w:noProof/>
          </w:rPr>
          <w:t>5.4.1.2</w:t>
        </w:r>
        <w:r>
          <w:rPr>
            <w:rFonts w:eastAsiaTheme="minorEastAsia"/>
            <w:noProof/>
            <w:sz w:val="22"/>
            <w:lang w:eastAsia="fr-CH"/>
          </w:rPr>
          <w:tab/>
        </w:r>
        <w:r w:rsidRPr="00DB75FF">
          <w:rPr>
            <w:rStyle w:val="Lienhypertexte"/>
            <w:noProof/>
          </w:rPr>
          <w:t>Controller</w:t>
        </w:r>
        <w:r>
          <w:rPr>
            <w:noProof/>
            <w:webHidden/>
          </w:rPr>
          <w:tab/>
        </w:r>
        <w:r>
          <w:rPr>
            <w:noProof/>
            <w:webHidden/>
          </w:rPr>
          <w:fldChar w:fldCharType="begin"/>
        </w:r>
        <w:r>
          <w:rPr>
            <w:noProof/>
            <w:webHidden/>
          </w:rPr>
          <w:instrText xml:space="preserve"> PAGEREF _Toc484167357 \h </w:instrText>
        </w:r>
        <w:r>
          <w:rPr>
            <w:noProof/>
            <w:webHidden/>
          </w:rPr>
        </w:r>
        <w:r>
          <w:rPr>
            <w:noProof/>
            <w:webHidden/>
          </w:rPr>
          <w:fldChar w:fldCharType="separate"/>
        </w:r>
        <w:r>
          <w:rPr>
            <w:noProof/>
            <w:webHidden/>
          </w:rPr>
          <w:t>18</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58" w:history="1">
        <w:r w:rsidRPr="00DB75FF">
          <w:rPr>
            <w:rStyle w:val="Lienhypertexte"/>
            <w:noProof/>
          </w:rPr>
          <w:t>5.4.1.3</w:t>
        </w:r>
        <w:r>
          <w:rPr>
            <w:rFonts w:eastAsiaTheme="minorEastAsia"/>
            <w:noProof/>
            <w:sz w:val="22"/>
            <w:lang w:eastAsia="fr-CH"/>
          </w:rPr>
          <w:tab/>
        </w:r>
        <w:r w:rsidRPr="00DB75FF">
          <w:rPr>
            <w:rStyle w:val="Lienhypertexte"/>
            <w:noProof/>
          </w:rPr>
          <w:t>Twig</w:t>
        </w:r>
        <w:r>
          <w:rPr>
            <w:noProof/>
            <w:webHidden/>
          </w:rPr>
          <w:tab/>
        </w:r>
        <w:r>
          <w:rPr>
            <w:noProof/>
            <w:webHidden/>
          </w:rPr>
          <w:fldChar w:fldCharType="begin"/>
        </w:r>
        <w:r>
          <w:rPr>
            <w:noProof/>
            <w:webHidden/>
          </w:rPr>
          <w:instrText xml:space="preserve"> PAGEREF _Toc484167358 \h </w:instrText>
        </w:r>
        <w:r>
          <w:rPr>
            <w:noProof/>
            <w:webHidden/>
          </w:rPr>
        </w:r>
        <w:r>
          <w:rPr>
            <w:noProof/>
            <w:webHidden/>
          </w:rPr>
          <w:fldChar w:fldCharType="separate"/>
        </w:r>
        <w:r>
          <w:rPr>
            <w:noProof/>
            <w:webHidden/>
          </w:rPr>
          <w:t>18</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59" w:history="1">
        <w:r w:rsidRPr="00DB75FF">
          <w:rPr>
            <w:rStyle w:val="Lienhypertexte"/>
            <w:noProof/>
          </w:rPr>
          <w:t>5.4.1.4</w:t>
        </w:r>
        <w:r>
          <w:rPr>
            <w:rFonts w:eastAsiaTheme="minorEastAsia"/>
            <w:noProof/>
            <w:sz w:val="22"/>
            <w:lang w:eastAsia="fr-CH"/>
          </w:rPr>
          <w:tab/>
        </w:r>
        <w:r w:rsidRPr="00DB75FF">
          <w:rPr>
            <w:rStyle w:val="Lienhypertexte"/>
            <w:noProof/>
          </w:rPr>
          <w:t>Doctrine</w:t>
        </w:r>
        <w:r>
          <w:rPr>
            <w:noProof/>
            <w:webHidden/>
          </w:rPr>
          <w:tab/>
        </w:r>
        <w:r>
          <w:rPr>
            <w:noProof/>
            <w:webHidden/>
          </w:rPr>
          <w:fldChar w:fldCharType="begin"/>
        </w:r>
        <w:r>
          <w:rPr>
            <w:noProof/>
            <w:webHidden/>
          </w:rPr>
          <w:instrText xml:space="preserve"> PAGEREF _Toc484167359 \h </w:instrText>
        </w:r>
        <w:r>
          <w:rPr>
            <w:noProof/>
            <w:webHidden/>
          </w:rPr>
        </w:r>
        <w:r>
          <w:rPr>
            <w:noProof/>
            <w:webHidden/>
          </w:rPr>
          <w:fldChar w:fldCharType="separate"/>
        </w:r>
        <w:r>
          <w:rPr>
            <w:noProof/>
            <w:webHidden/>
          </w:rPr>
          <w:t>19</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60" w:history="1">
        <w:r w:rsidRPr="00DB75FF">
          <w:rPr>
            <w:rStyle w:val="Lienhypertexte"/>
            <w:noProof/>
          </w:rPr>
          <w:t>5.4.2</w:t>
        </w:r>
        <w:r>
          <w:rPr>
            <w:rFonts w:eastAsiaTheme="minorEastAsia"/>
            <w:noProof/>
            <w:sz w:val="22"/>
            <w:lang w:eastAsia="fr-CH"/>
          </w:rPr>
          <w:tab/>
        </w:r>
        <w:r w:rsidRPr="00DB75FF">
          <w:rPr>
            <w:rStyle w:val="Lienhypertexte"/>
            <w:noProof/>
          </w:rPr>
          <w:t>Docker</w:t>
        </w:r>
        <w:r>
          <w:rPr>
            <w:noProof/>
            <w:webHidden/>
          </w:rPr>
          <w:tab/>
        </w:r>
        <w:r>
          <w:rPr>
            <w:noProof/>
            <w:webHidden/>
          </w:rPr>
          <w:fldChar w:fldCharType="begin"/>
        </w:r>
        <w:r>
          <w:rPr>
            <w:noProof/>
            <w:webHidden/>
          </w:rPr>
          <w:instrText xml:space="preserve"> PAGEREF _Toc484167360 \h </w:instrText>
        </w:r>
        <w:r>
          <w:rPr>
            <w:noProof/>
            <w:webHidden/>
          </w:rPr>
        </w:r>
        <w:r>
          <w:rPr>
            <w:noProof/>
            <w:webHidden/>
          </w:rPr>
          <w:fldChar w:fldCharType="separate"/>
        </w:r>
        <w:r>
          <w:rPr>
            <w:noProof/>
            <w:webHidden/>
          </w:rPr>
          <w:t>19</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61" w:history="1">
        <w:r w:rsidRPr="00DB75FF">
          <w:rPr>
            <w:rStyle w:val="Lienhypertexte"/>
            <w:noProof/>
          </w:rPr>
          <w:t>5.4.2.1</w:t>
        </w:r>
        <w:r>
          <w:rPr>
            <w:rFonts w:eastAsiaTheme="minorEastAsia"/>
            <w:noProof/>
            <w:sz w:val="22"/>
            <w:lang w:eastAsia="fr-CH"/>
          </w:rPr>
          <w:tab/>
        </w:r>
        <w:r w:rsidRPr="00DB75FF">
          <w:rPr>
            <w:rStyle w:val="Lienhypertexte"/>
            <w:noProof/>
          </w:rPr>
          <w:t>Dockerfile</w:t>
        </w:r>
        <w:r>
          <w:rPr>
            <w:noProof/>
            <w:webHidden/>
          </w:rPr>
          <w:tab/>
        </w:r>
        <w:r>
          <w:rPr>
            <w:noProof/>
            <w:webHidden/>
          </w:rPr>
          <w:fldChar w:fldCharType="begin"/>
        </w:r>
        <w:r>
          <w:rPr>
            <w:noProof/>
            <w:webHidden/>
          </w:rPr>
          <w:instrText xml:space="preserve"> PAGEREF _Toc484167361 \h </w:instrText>
        </w:r>
        <w:r>
          <w:rPr>
            <w:noProof/>
            <w:webHidden/>
          </w:rPr>
        </w:r>
        <w:r>
          <w:rPr>
            <w:noProof/>
            <w:webHidden/>
          </w:rPr>
          <w:fldChar w:fldCharType="separate"/>
        </w:r>
        <w:r>
          <w:rPr>
            <w:noProof/>
            <w:webHidden/>
          </w:rPr>
          <w:t>19</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62" w:history="1">
        <w:r w:rsidRPr="00DB75FF">
          <w:rPr>
            <w:rStyle w:val="Lienhypertexte"/>
            <w:noProof/>
          </w:rPr>
          <w:t>5.4.2.2</w:t>
        </w:r>
        <w:r>
          <w:rPr>
            <w:rFonts w:eastAsiaTheme="minorEastAsia"/>
            <w:noProof/>
            <w:sz w:val="22"/>
            <w:lang w:eastAsia="fr-CH"/>
          </w:rPr>
          <w:tab/>
        </w:r>
        <w:r w:rsidRPr="00DB75FF">
          <w:rPr>
            <w:rStyle w:val="Lienhypertexte"/>
            <w:noProof/>
          </w:rPr>
          <w:t>Container</w:t>
        </w:r>
        <w:r>
          <w:rPr>
            <w:noProof/>
            <w:webHidden/>
          </w:rPr>
          <w:tab/>
        </w:r>
        <w:r>
          <w:rPr>
            <w:noProof/>
            <w:webHidden/>
          </w:rPr>
          <w:fldChar w:fldCharType="begin"/>
        </w:r>
        <w:r>
          <w:rPr>
            <w:noProof/>
            <w:webHidden/>
          </w:rPr>
          <w:instrText xml:space="preserve"> PAGEREF _Toc484167362 \h </w:instrText>
        </w:r>
        <w:r>
          <w:rPr>
            <w:noProof/>
            <w:webHidden/>
          </w:rPr>
        </w:r>
        <w:r>
          <w:rPr>
            <w:noProof/>
            <w:webHidden/>
          </w:rPr>
          <w:fldChar w:fldCharType="separate"/>
        </w:r>
        <w:r>
          <w:rPr>
            <w:noProof/>
            <w:webHidden/>
          </w:rPr>
          <w:t>20</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63" w:history="1">
        <w:r w:rsidRPr="00DB75FF">
          <w:rPr>
            <w:rStyle w:val="Lienhypertexte"/>
            <w:noProof/>
          </w:rPr>
          <w:t>5.4.3</w:t>
        </w:r>
        <w:r>
          <w:rPr>
            <w:rFonts w:eastAsiaTheme="minorEastAsia"/>
            <w:noProof/>
            <w:sz w:val="22"/>
            <w:lang w:eastAsia="fr-CH"/>
          </w:rPr>
          <w:tab/>
        </w:r>
        <w:r w:rsidRPr="00DB75FF">
          <w:rPr>
            <w:rStyle w:val="Lienhypertexte"/>
            <w:noProof/>
          </w:rPr>
          <w:t>Websocket</w:t>
        </w:r>
        <w:r>
          <w:rPr>
            <w:noProof/>
            <w:webHidden/>
          </w:rPr>
          <w:tab/>
        </w:r>
        <w:r>
          <w:rPr>
            <w:noProof/>
            <w:webHidden/>
          </w:rPr>
          <w:fldChar w:fldCharType="begin"/>
        </w:r>
        <w:r>
          <w:rPr>
            <w:noProof/>
            <w:webHidden/>
          </w:rPr>
          <w:instrText xml:space="preserve"> PAGEREF _Toc484167363 \h </w:instrText>
        </w:r>
        <w:r>
          <w:rPr>
            <w:noProof/>
            <w:webHidden/>
          </w:rPr>
        </w:r>
        <w:r>
          <w:rPr>
            <w:noProof/>
            <w:webHidden/>
          </w:rPr>
          <w:fldChar w:fldCharType="separate"/>
        </w:r>
        <w:r>
          <w:rPr>
            <w:noProof/>
            <w:webHidden/>
          </w:rPr>
          <w:t>20</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64" w:history="1">
        <w:r w:rsidRPr="00DB75FF">
          <w:rPr>
            <w:rStyle w:val="Lienhypertexte"/>
            <w:noProof/>
          </w:rPr>
          <w:t>5.4.3.1</w:t>
        </w:r>
        <w:r>
          <w:rPr>
            <w:rFonts w:eastAsiaTheme="minorEastAsia"/>
            <w:noProof/>
            <w:sz w:val="22"/>
            <w:lang w:eastAsia="fr-CH"/>
          </w:rPr>
          <w:tab/>
        </w:r>
        <w:r w:rsidRPr="00DB75FF">
          <w:rPr>
            <w:rStyle w:val="Lienhypertexte"/>
            <w:noProof/>
          </w:rPr>
          <w:t>Socket.io</w:t>
        </w:r>
        <w:r>
          <w:rPr>
            <w:noProof/>
            <w:webHidden/>
          </w:rPr>
          <w:tab/>
        </w:r>
        <w:r>
          <w:rPr>
            <w:noProof/>
            <w:webHidden/>
          </w:rPr>
          <w:fldChar w:fldCharType="begin"/>
        </w:r>
        <w:r>
          <w:rPr>
            <w:noProof/>
            <w:webHidden/>
          </w:rPr>
          <w:instrText xml:space="preserve"> PAGEREF _Toc484167364 \h </w:instrText>
        </w:r>
        <w:r>
          <w:rPr>
            <w:noProof/>
            <w:webHidden/>
          </w:rPr>
        </w:r>
        <w:r>
          <w:rPr>
            <w:noProof/>
            <w:webHidden/>
          </w:rPr>
          <w:fldChar w:fldCharType="separate"/>
        </w:r>
        <w:r>
          <w:rPr>
            <w:noProof/>
            <w:webHidden/>
          </w:rPr>
          <w:t>20</w:t>
        </w:r>
        <w:r>
          <w:rPr>
            <w:noProof/>
            <w:webHidden/>
          </w:rPr>
          <w:fldChar w:fldCharType="end"/>
        </w:r>
      </w:hyperlink>
    </w:p>
    <w:p w:rsidR="00791AD5" w:rsidRDefault="00791AD5">
      <w:pPr>
        <w:pStyle w:val="TM4"/>
        <w:tabs>
          <w:tab w:val="left" w:pos="1760"/>
          <w:tab w:val="right" w:leader="dot" w:pos="9062"/>
        </w:tabs>
        <w:rPr>
          <w:rFonts w:eastAsiaTheme="minorEastAsia"/>
          <w:noProof/>
          <w:sz w:val="22"/>
          <w:lang w:eastAsia="fr-CH"/>
        </w:rPr>
      </w:pPr>
      <w:hyperlink w:anchor="_Toc484167365" w:history="1">
        <w:r w:rsidRPr="00DB75FF">
          <w:rPr>
            <w:rStyle w:val="Lienhypertexte"/>
            <w:noProof/>
          </w:rPr>
          <w:t>5.4.3.2</w:t>
        </w:r>
        <w:r>
          <w:rPr>
            <w:rFonts w:eastAsiaTheme="minorEastAsia"/>
            <w:noProof/>
            <w:sz w:val="22"/>
            <w:lang w:eastAsia="fr-CH"/>
          </w:rPr>
          <w:tab/>
        </w:r>
        <w:r w:rsidRPr="00DB75FF">
          <w:rPr>
            <w:rStyle w:val="Lienhypertexte"/>
            <w:noProof/>
          </w:rPr>
          <w:t>Messages</w:t>
        </w:r>
        <w:r>
          <w:rPr>
            <w:noProof/>
            <w:webHidden/>
          </w:rPr>
          <w:tab/>
        </w:r>
        <w:r>
          <w:rPr>
            <w:noProof/>
            <w:webHidden/>
          </w:rPr>
          <w:fldChar w:fldCharType="begin"/>
        </w:r>
        <w:r>
          <w:rPr>
            <w:noProof/>
            <w:webHidden/>
          </w:rPr>
          <w:instrText xml:space="preserve"> PAGEREF _Toc484167365 \h </w:instrText>
        </w:r>
        <w:r>
          <w:rPr>
            <w:noProof/>
            <w:webHidden/>
          </w:rPr>
        </w:r>
        <w:r>
          <w:rPr>
            <w:noProof/>
            <w:webHidden/>
          </w:rPr>
          <w:fldChar w:fldCharType="separate"/>
        </w:r>
        <w:r>
          <w:rPr>
            <w:noProof/>
            <w:webHidden/>
          </w:rPr>
          <w:t>21</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66" w:history="1">
        <w:r w:rsidRPr="00DB75FF">
          <w:rPr>
            <w:rStyle w:val="Lienhypertexte"/>
            <w:noProof/>
          </w:rPr>
          <w:t>5.4.4</w:t>
        </w:r>
        <w:r>
          <w:rPr>
            <w:rFonts w:eastAsiaTheme="minorEastAsia"/>
            <w:noProof/>
            <w:sz w:val="22"/>
            <w:lang w:eastAsia="fr-CH"/>
          </w:rPr>
          <w:tab/>
        </w:r>
        <w:r w:rsidRPr="00DB75FF">
          <w:rPr>
            <w:rStyle w:val="Lienhypertexte"/>
            <w:noProof/>
          </w:rPr>
          <w:t>Lasagne</w:t>
        </w:r>
        <w:r>
          <w:rPr>
            <w:noProof/>
            <w:webHidden/>
          </w:rPr>
          <w:tab/>
        </w:r>
        <w:r>
          <w:rPr>
            <w:noProof/>
            <w:webHidden/>
          </w:rPr>
          <w:fldChar w:fldCharType="begin"/>
        </w:r>
        <w:r>
          <w:rPr>
            <w:noProof/>
            <w:webHidden/>
          </w:rPr>
          <w:instrText xml:space="preserve"> PAGEREF _Toc484167366 \h </w:instrText>
        </w:r>
        <w:r>
          <w:rPr>
            <w:noProof/>
            <w:webHidden/>
          </w:rPr>
        </w:r>
        <w:r>
          <w:rPr>
            <w:noProof/>
            <w:webHidden/>
          </w:rPr>
          <w:fldChar w:fldCharType="separate"/>
        </w:r>
        <w:r>
          <w:rPr>
            <w:noProof/>
            <w:webHidden/>
          </w:rPr>
          <w:t>21</w:t>
        </w:r>
        <w:r>
          <w:rPr>
            <w:noProof/>
            <w:webHidden/>
          </w:rPr>
          <w:fldChar w:fldCharType="end"/>
        </w:r>
      </w:hyperlink>
    </w:p>
    <w:p w:rsidR="00791AD5" w:rsidRDefault="00791AD5">
      <w:pPr>
        <w:pStyle w:val="TM2"/>
        <w:tabs>
          <w:tab w:val="left" w:pos="880"/>
          <w:tab w:val="right" w:leader="dot" w:pos="9062"/>
        </w:tabs>
        <w:rPr>
          <w:rFonts w:eastAsiaTheme="minorEastAsia"/>
          <w:noProof/>
          <w:sz w:val="22"/>
          <w:lang w:eastAsia="fr-CH"/>
        </w:rPr>
      </w:pPr>
      <w:hyperlink w:anchor="_Toc484167367" w:history="1">
        <w:r w:rsidRPr="00DB75FF">
          <w:rPr>
            <w:rStyle w:val="Lienhypertexte"/>
            <w:noProof/>
          </w:rPr>
          <w:t>5.5</w:t>
        </w:r>
        <w:r>
          <w:rPr>
            <w:rFonts w:eastAsiaTheme="minorEastAsia"/>
            <w:noProof/>
            <w:sz w:val="22"/>
            <w:lang w:eastAsia="fr-CH"/>
          </w:rPr>
          <w:tab/>
        </w:r>
        <w:r w:rsidRPr="00DB75FF">
          <w:rPr>
            <w:rStyle w:val="Lienhypertexte"/>
            <w:noProof/>
          </w:rPr>
          <w:t>Analyse fonctionnelle</w:t>
        </w:r>
        <w:r>
          <w:rPr>
            <w:noProof/>
            <w:webHidden/>
          </w:rPr>
          <w:tab/>
        </w:r>
        <w:r>
          <w:rPr>
            <w:noProof/>
            <w:webHidden/>
          </w:rPr>
          <w:fldChar w:fldCharType="begin"/>
        </w:r>
        <w:r>
          <w:rPr>
            <w:noProof/>
            <w:webHidden/>
          </w:rPr>
          <w:instrText xml:space="preserve"> PAGEREF _Toc484167367 \h </w:instrText>
        </w:r>
        <w:r>
          <w:rPr>
            <w:noProof/>
            <w:webHidden/>
          </w:rPr>
        </w:r>
        <w:r>
          <w:rPr>
            <w:noProof/>
            <w:webHidden/>
          </w:rPr>
          <w:fldChar w:fldCharType="separate"/>
        </w:r>
        <w:r>
          <w:rPr>
            <w:noProof/>
            <w:webHidden/>
          </w:rPr>
          <w:t>21</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68" w:history="1">
        <w:r w:rsidRPr="00DB75FF">
          <w:rPr>
            <w:rStyle w:val="Lienhypertexte"/>
            <w:noProof/>
          </w:rPr>
          <w:t>5.5.1</w:t>
        </w:r>
        <w:r>
          <w:rPr>
            <w:rFonts w:eastAsiaTheme="minorEastAsia"/>
            <w:noProof/>
            <w:sz w:val="22"/>
            <w:lang w:eastAsia="fr-CH"/>
          </w:rPr>
          <w:tab/>
        </w:r>
        <w:r w:rsidRPr="00DB75FF">
          <w:rPr>
            <w:rStyle w:val="Lienhypertexte"/>
            <w:noProof/>
          </w:rPr>
          <w:t>Architectures</w:t>
        </w:r>
        <w:r>
          <w:rPr>
            <w:noProof/>
            <w:webHidden/>
          </w:rPr>
          <w:tab/>
        </w:r>
        <w:r>
          <w:rPr>
            <w:noProof/>
            <w:webHidden/>
          </w:rPr>
          <w:fldChar w:fldCharType="begin"/>
        </w:r>
        <w:r>
          <w:rPr>
            <w:noProof/>
            <w:webHidden/>
          </w:rPr>
          <w:instrText xml:space="preserve"> PAGEREF _Toc484167368 \h </w:instrText>
        </w:r>
        <w:r>
          <w:rPr>
            <w:noProof/>
            <w:webHidden/>
          </w:rPr>
        </w:r>
        <w:r>
          <w:rPr>
            <w:noProof/>
            <w:webHidden/>
          </w:rPr>
          <w:fldChar w:fldCharType="separate"/>
        </w:r>
        <w:r>
          <w:rPr>
            <w:noProof/>
            <w:webHidden/>
          </w:rPr>
          <w:t>21</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69" w:history="1">
        <w:r w:rsidRPr="00DB75FF">
          <w:rPr>
            <w:rStyle w:val="Lienhypertexte"/>
            <w:noProof/>
          </w:rPr>
          <w:t>5.5.2</w:t>
        </w:r>
        <w:r>
          <w:rPr>
            <w:rFonts w:eastAsiaTheme="minorEastAsia"/>
            <w:noProof/>
            <w:sz w:val="22"/>
            <w:lang w:eastAsia="fr-CH"/>
          </w:rPr>
          <w:tab/>
        </w:r>
        <w:r w:rsidRPr="00DB75FF">
          <w:rPr>
            <w:rStyle w:val="Lienhypertexte"/>
            <w:noProof/>
          </w:rPr>
          <w:t>Base de données</w:t>
        </w:r>
        <w:r>
          <w:rPr>
            <w:noProof/>
            <w:webHidden/>
          </w:rPr>
          <w:tab/>
        </w:r>
        <w:r>
          <w:rPr>
            <w:noProof/>
            <w:webHidden/>
          </w:rPr>
          <w:fldChar w:fldCharType="begin"/>
        </w:r>
        <w:r>
          <w:rPr>
            <w:noProof/>
            <w:webHidden/>
          </w:rPr>
          <w:instrText xml:space="preserve"> PAGEREF _Toc484167369 \h </w:instrText>
        </w:r>
        <w:r>
          <w:rPr>
            <w:noProof/>
            <w:webHidden/>
          </w:rPr>
        </w:r>
        <w:r>
          <w:rPr>
            <w:noProof/>
            <w:webHidden/>
          </w:rPr>
          <w:fldChar w:fldCharType="separate"/>
        </w:r>
        <w:r>
          <w:rPr>
            <w:noProof/>
            <w:webHidden/>
          </w:rPr>
          <w:t>21</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70" w:history="1">
        <w:r w:rsidRPr="00DB75FF">
          <w:rPr>
            <w:rStyle w:val="Lienhypertexte"/>
            <w:noProof/>
          </w:rPr>
          <w:t>5.5.3</w:t>
        </w:r>
        <w:r>
          <w:rPr>
            <w:rFonts w:eastAsiaTheme="minorEastAsia"/>
            <w:noProof/>
            <w:sz w:val="22"/>
            <w:lang w:eastAsia="fr-CH"/>
          </w:rPr>
          <w:tab/>
        </w:r>
        <w:r w:rsidRPr="00DB75FF">
          <w:rPr>
            <w:rStyle w:val="Lienhypertexte"/>
            <w:noProof/>
          </w:rPr>
          <w:t>Serveur</w:t>
        </w:r>
        <w:r>
          <w:rPr>
            <w:noProof/>
            <w:webHidden/>
          </w:rPr>
          <w:tab/>
        </w:r>
        <w:r>
          <w:rPr>
            <w:noProof/>
            <w:webHidden/>
          </w:rPr>
          <w:fldChar w:fldCharType="begin"/>
        </w:r>
        <w:r>
          <w:rPr>
            <w:noProof/>
            <w:webHidden/>
          </w:rPr>
          <w:instrText xml:space="preserve"> PAGEREF _Toc484167370 \h </w:instrText>
        </w:r>
        <w:r>
          <w:rPr>
            <w:noProof/>
            <w:webHidden/>
          </w:rPr>
        </w:r>
        <w:r>
          <w:rPr>
            <w:noProof/>
            <w:webHidden/>
          </w:rPr>
          <w:fldChar w:fldCharType="separate"/>
        </w:r>
        <w:r>
          <w:rPr>
            <w:noProof/>
            <w:webHidden/>
          </w:rPr>
          <w:t>21</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71" w:history="1">
        <w:r w:rsidRPr="00DB75FF">
          <w:rPr>
            <w:rStyle w:val="Lienhypertexte"/>
            <w:noProof/>
          </w:rPr>
          <w:t>5.5.4</w:t>
        </w:r>
        <w:r>
          <w:rPr>
            <w:rFonts w:eastAsiaTheme="minorEastAsia"/>
            <w:noProof/>
            <w:sz w:val="22"/>
            <w:lang w:eastAsia="fr-CH"/>
          </w:rPr>
          <w:tab/>
        </w:r>
        <w:r w:rsidRPr="00DB75FF">
          <w:rPr>
            <w:rStyle w:val="Lienhypertexte"/>
            <w:noProof/>
          </w:rPr>
          <w:t>Client</w:t>
        </w:r>
        <w:r>
          <w:rPr>
            <w:noProof/>
            <w:webHidden/>
          </w:rPr>
          <w:tab/>
        </w:r>
        <w:r>
          <w:rPr>
            <w:noProof/>
            <w:webHidden/>
          </w:rPr>
          <w:fldChar w:fldCharType="begin"/>
        </w:r>
        <w:r>
          <w:rPr>
            <w:noProof/>
            <w:webHidden/>
          </w:rPr>
          <w:instrText xml:space="preserve"> PAGEREF _Toc484167371 \h </w:instrText>
        </w:r>
        <w:r>
          <w:rPr>
            <w:noProof/>
            <w:webHidden/>
          </w:rPr>
        </w:r>
        <w:r>
          <w:rPr>
            <w:noProof/>
            <w:webHidden/>
          </w:rPr>
          <w:fldChar w:fldCharType="separate"/>
        </w:r>
        <w:r>
          <w:rPr>
            <w:noProof/>
            <w:webHidden/>
          </w:rPr>
          <w:t>21</w:t>
        </w:r>
        <w:r>
          <w:rPr>
            <w:noProof/>
            <w:webHidden/>
          </w:rPr>
          <w:fldChar w:fldCharType="end"/>
        </w:r>
      </w:hyperlink>
    </w:p>
    <w:p w:rsidR="00791AD5" w:rsidRDefault="00791AD5">
      <w:pPr>
        <w:pStyle w:val="TM2"/>
        <w:tabs>
          <w:tab w:val="left" w:pos="880"/>
          <w:tab w:val="right" w:leader="dot" w:pos="9062"/>
        </w:tabs>
        <w:rPr>
          <w:rFonts w:eastAsiaTheme="minorEastAsia"/>
          <w:noProof/>
          <w:sz w:val="22"/>
          <w:lang w:eastAsia="fr-CH"/>
        </w:rPr>
      </w:pPr>
      <w:hyperlink w:anchor="_Toc484167372" w:history="1">
        <w:r w:rsidRPr="00DB75FF">
          <w:rPr>
            <w:rStyle w:val="Lienhypertexte"/>
            <w:noProof/>
          </w:rPr>
          <w:t>5.6</w:t>
        </w:r>
        <w:r>
          <w:rPr>
            <w:rFonts w:eastAsiaTheme="minorEastAsia"/>
            <w:noProof/>
            <w:sz w:val="22"/>
            <w:lang w:eastAsia="fr-CH"/>
          </w:rPr>
          <w:tab/>
        </w:r>
        <w:r w:rsidRPr="00DB75FF">
          <w:rPr>
            <w:rStyle w:val="Lienhypertexte"/>
            <w:noProof/>
          </w:rPr>
          <w:t>Tests et performances</w:t>
        </w:r>
        <w:r>
          <w:rPr>
            <w:noProof/>
            <w:webHidden/>
          </w:rPr>
          <w:tab/>
        </w:r>
        <w:r>
          <w:rPr>
            <w:noProof/>
            <w:webHidden/>
          </w:rPr>
          <w:fldChar w:fldCharType="begin"/>
        </w:r>
        <w:r>
          <w:rPr>
            <w:noProof/>
            <w:webHidden/>
          </w:rPr>
          <w:instrText xml:space="preserve"> PAGEREF _Toc484167372 \h </w:instrText>
        </w:r>
        <w:r>
          <w:rPr>
            <w:noProof/>
            <w:webHidden/>
          </w:rPr>
        </w:r>
        <w:r>
          <w:rPr>
            <w:noProof/>
            <w:webHidden/>
          </w:rPr>
          <w:fldChar w:fldCharType="separate"/>
        </w:r>
        <w:r>
          <w:rPr>
            <w:noProof/>
            <w:webHidden/>
          </w:rPr>
          <w:t>21</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73" w:history="1">
        <w:r w:rsidRPr="00DB75FF">
          <w:rPr>
            <w:rStyle w:val="Lienhypertexte"/>
            <w:noProof/>
          </w:rPr>
          <w:t>5.6.1</w:t>
        </w:r>
        <w:r>
          <w:rPr>
            <w:rFonts w:eastAsiaTheme="minorEastAsia"/>
            <w:noProof/>
            <w:sz w:val="22"/>
            <w:lang w:eastAsia="fr-CH"/>
          </w:rPr>
          <w:tab/>
        </w:r>
        <w:r w:rsidRPr="00DB75FF">
          <w:rPr>
            <w:rStyle w:val="Lienhypertexte"/>
            <w:noProof/>
          </w:rPr>
          <w:t>Tests</w:t>
        </w:r>
        <w:r>
          <w:rPr>
            <w:noProof/>
            <w:webHidden/>
          </w:rPr>
          <w:tab/>
        </w:r>
        <w:r>
          <w:rPr>
            <w:noProof/>
            <w:webHidden/>
          </w:rPr>
          <w:fldChar w:fldCharType="begin"/>
        </w:r>
        <w:r>
          <w:rPr>
            <w:noProof/>
            <w:webHidden/>
          </w:rPr>
          <w:instrText xml:space="preserve"> PAGEREF _Toc484167373 \h </w:instrText>
        </w:r>
        <w:r>
          <w:rPr>
            <w:noProof/>
            <w:webHidden/>
          </w:rPr>
        </w:r>
        <w:r>
          <w:rPr>
            <w:noProof/>
            <w:webHidden/>
          </w:rPr>
          <w:fldChar w:fldCharType="separate"/>
        </w:r>
        <w:r>
          <w:rPr>
            <w:noProof/>
            <w:webHidden/>
          </w:rPr>
          <w:t>21</w:t>
        </w:r>
        <w:r>
          <w:rPr>
            <w:noProof/>
            <w:webHidden/>
          </w:rPr>
          <w:fldChar w:fldCharType="end"/>
        </w:r>
      </w:hyperlink>
    </w:p>
    <w:p w:rsidR="00791AD5" w:rsidRDefault="00791AD5">
      <w:pPr>
        <w:pStyle w:val="TM3"/>
        <w:tabs>
          <w:tab w:val="left" w:pos="1320"/>
          <w:tab w:val="right" w:leader="dot" w:pos="9062"/>
        </w:tabs>
        <w:rPr>
          <w:rFonts w:eastAsiaTheme="minorEastAsia"/>
          <w:noProof/>
          <w:sz w:val="22"/>
          <w:lang w:eastAsia="fr-CH"/>
        </w:rPr>
      </w:pPr>
      <w:hyperlink w:anchor="_Toc484167374" w:history="1">
        <w:r w:rsidRPr="00DB75FF">
          <w:rPr>
            <w:rStyle w:val="Lienhypertexte"/>
            <w:noProof/>
          </w:rPr>
          <w:t>5.6.2</w:t>
        </w:r>
        <w:r>
          <w:rPr>
            <w:rFonts w:eastAsiaTheme="minorEastAsia"/>
            <w:noProof/>
            <w:sz w:val="22"/>
            <w:lang w:eastAsia="fr-CH"/>
          </w:rPr>
          <w:tab/>
        </w:r>
        <w:r w:rsidRPr="00DB75FF">
          <w:rPr>
            <w:rStyle w:val="Lienhypertexte"/>
            <w:noProof/>
          </w:rPr>
          <w:t>Perfomances</w:t>
        </w:r>
        <w:r>
          <w:rPr>
            <w:noProof/>
            <w:webHidden/>
          </w:rPr>
          <w:tab/>
        </w:r>
        <w:r>
          <w:rPr>
            <w:noProof/>
            <w:webHidden/>
          </w:rPr>
          <w:fldChar w:fldCharType="begin"/>
        </w:r>
        <w:r>
          <w:rPr>
            <w:noProof/>
            <w:webHidden/>
          </w:rPr>
          <w:instrText xml:space="preserve"> PAGEREF _Toc484167374 \h </w:instrText>
        </w:r>
        <w:r>
          <w:rPr>
            <w:noProof/>
            <w:webHidden/>
          </w:rPr>
        </w:r>
        <w:r>
          <w:rPr>
            <w:noProof/>
            <w:webHidden/>
          </w:rPr>
          <w:fldChar w:fldCharType="separate"/>
        </w:r>
        <w:r>
          <w:rPr>
            <w:noProof/>
            <w:webHidden/>
          </w:rPr>
          <w:t>21</w:t>
        </w:r>
        <w:r>
          <w:rPr>
            <w:noProof/>
            <w:webHidden/>
          </w:rPr>
          <w:fldChar w:fldCharType="end"/>
        </w:r>
      </w:hyperlink>
    </w:p>
    <w:p w:rsidR="00791AD5" w:rsidRDefault="00791AD5">
      <w:pPr>
        <w:pStyle w:val="TM2"/>
        <w:tabs>
          <w:tab w:val="left" w:pos="880"/>
          <w:tab w:val="right" w:leader="dot" w:pos="9062"/>
        </w:tabs>
        <w:rPr>
          <w:rFonts w:eastAsiaTheme="minorEastAsia"/>
          <w:noProof/>
          <w:sz w:val="22"/>
          <w:lang w:eastAsia="fr-CH"/>
        </w:rPr>
      </w:pPr>
      <w:hyperlink w:anchor="_Toc484167375" w:history="1">
        <w:r w:rsidRPr="00DB75FF">
          <w:rPr>
            <w:rStyle w:val="Lienhypertexte"/>
            <w:noProof/>
          </w:rPr>
          <w:t>5.7</w:t>
        </w:r>
        <w:r>
          <w:rPr>
            <w:rFonts w:eastAsiaTheme="minorEastAsia"/>
            <w:noProof/>
            <w:sz w:val="22"/>
            <w:lang w:eastAsia="fr-CH"/>
          </w:rPr>
          <w:tab/>
        </w:r>
        <w:r w:rsidRPr="00DB75FF">
          <w:rPr>
            <w:rStyle w:val="Lienhypertexte"/>
            <w:noProof/>
          </w:rPr>
          <w:t>Déploiement</w:t>
        </w:r>
        <w:r>
          <w:rPr>
            <w:noProof/>
            <w:webHidden/>
          </w:rPr>
          <w:tab/>
        </w:r>
        <w:r>
          <w:rPr>
            <w:noProof/>
            <w:webHidden/>
          </w:rPr>
          <w:fldChar w:fldCharType="begin"/>
        </w:r>
        <w:r>
          <w:rPr>
            <w:noProof/>
            <w:webHidden/>
          </w:rPr>
          <w:instrText xml:space="preserve"> PAGEREF _Toc484167375 \h </w:instrText>
        </w:r>
        <w:r>
          <w:rPr>
            <w:noProof/>
            <w:webHidden/>
          </w:rPr>
        </w:r>
        <w:r>
          <w:rPr>
            <w:noProof/>
            <w:webHidden/>
          </w:rPr>
          <w:fldChar w:fldCharType="separate"/>
        </w:r>
        <w:r>
          <w:rPr>
            <w:noProof/>
            <w:webHidden/>
          </w:rPr>
          <w:t>21</w:t>
        </w:r>
        <w:r>
          <w:rPr>
            <w:noProof/>
            <w:webHidden/>
          </w:rPr>
          <w:fldChar w:fldCharType="end"/>
        </w:r>
      </w:hyperlink>
    </w:p>
    <w:p w:rsidR="00791AD5" w:rsidRDefault="00791AD5">
      <w:pPr>
        <w:pStyle w:val="TM2"/>
        <w:tabs>
          <w:tab w:val="left" w:pos="880"/>
          <w:tab w:val="right" w:leader="dot" w:pos="9062"/>
        </w:tabs>
        <w:rPr>
          <w:rFonts w:eastAsiaTheme="minorEastAsia"/>
          <w:noProof/>
          <w:sz w:val="22"/>
          <w:lang w:eastAsia="fr-CH"/>
        </w:rPr>
      </w:pPr>
      <w:hyperlink w:anchor="_Toc484167376" w:history="1">
        <w:r w:rsidRPr="00DB75FF">
          <w:rPr>
            <w:rStyle w:val="Lienhypertexte"/>
            <w:noProof/>
          </w:rPr>
          <w:t>5.8</w:t>
        </w:r>
        <w:r>
          <w:rPr>
            <w:rFonts w:eastAsiaTheme="minorEastAsia"/>
            <w:noProof/>
            <w:sz w:val="22"/>
            <w:lang w:eastAsia="fr-CH"/>
          </w:rPr>
          <w:tab/>
        </w:r>
        <w:r w:rsidRPr="00DB75FF">
          <w:rPr>
            <w:rStyle w:val="Lienhypertexte"/>
            <w:noProof/>
          </w:rPr>
          <w:t>Installations</w:t>
        </w:r>
        <w:r>
          <w:rPr>
            <w:noProof/>
            <w:webHidden/>
          </w:rPr>
          <w:tab/>
        </w:r>
        <w:r>
          <w:rPr>
            <w:noProof/>
            <w:webHidden/>
          </w:rPr>
          <w:fldChar w:fldCharType="begin"/>
        </w:r>
        <w:r>
          <w:rPr>
            <w:noProof/>
            <w:webHidden/>
          </w:rPr>
          <w:instrText xml:space="preserve"> PAGEREF _Toc484167376 \h </w:instrText>
        </w:r>
        <w:r>
          <w:rPr>
            <w:noProof/>
            <w:webHidden/>
          </w:rPr>
        </w:r>
        <w:r>
          <w:rPr>
            <w:noProof/>
            <w:webHidden/>
          </w:rPr>
          <w:fldChar w:fldCharType="separate"/>
        </w:r>
        <w:r>
          <w:rPr>
            <w:noProof/>
            <w:webHidden/>
          </w:rPr>
          <w:t>21</w:t>
        </w:r>
        <w:r>
          <w:rPr>
            <w:noProof/>
            <w:webHidden/>
          </w:rPr>
          <w:fldChar w:fldCharType="end"/>
        </w:r>
      </w:hyperlink>
    </w:p>
    <w:p w:rsidR="00791AD5" w:rsidRDefault="00791AD5">
      <w:pPr>
        <w:pStyle w:val="TM1"/>
        <w:rPr>
          <w:rFonts w:eastAsiaTheme="minorEastAsia"/>
          <w:noProof/>
          <w:sz w:val="22"/>
          <w:lang w:eastAsia="fr-CH"/>
        </w:rPr>
      </w:pPr>
      <w:hyperlink w:anchor="_Toc484167377" w:history="1">
        <w:r w:rsidRPr="00DB75FF">
          <w:rPr>
            <w:rStyle w:val="Lienhypertexte"/>
            <w:noProof/>
          </w:rPr>
          <w:t>6</w:t>
        </w:r>
        <w:r>
          <w:rPr>
            <w:rFonts w:eastAsiaTheme="minorEastAsia"/>
            <w:noProof/>
            <w:sz w:val="22"/>
            <w:lang w:eastAsia="fr-CH"/>
          </w:rPr>
          <w:tab/>
        </w:r>
        <w:r w:rsidRPr="00DB75FF">
          <w:rPr>
            <w:rStyle w:val="Lienhypertexte"/>
            <w:noProof/>
          </w:rPr>
          <w:t>Expérience</w:t>
        </w:r>
        <w:r>
          <w:rPr>
            <w:noProof/>
            <w:webHidden/>
          </w:rPr>
          <w:tab/>
        </w:r>
        <w:r>
          <w:rPr>
            <w:noProof/>
            <w:webHidden/>
          </w:rPr>
          <w:fldChar w:fldCharType="begin"/>
        </w:r>
        <w:r>
          <w:rPr>
            <w:noProof/>
            <w:webHidden/>
          </w:rPr>
          <w:instrText xml:space="preserve"> PAGEREF _Toc484167377 \h </w:instrText>
        </w:r>
        <w:r>
          <w:rPr>
            <w:noProof/>
            <w:webHidden/>
          </w:rPr>
        </w:r>
        <w:r>
          <w:rPr>
            <w:noProof/>
            <w:webHidden/>
          </w:rPr>
          <w:fldChar w:fldCharType="separate"/>
        </w:r>
        <w:r>
          <w:rPr>
            <w:noProof/>
            <w:webHidden/>
          </w:rPr>
          <w:t>22</w:t>
        </w:r>
        <w:r>
          <w:rPr>
            <w:noProof/>
            <w:webHidden/>
          </w:rPr>
          <w:fldChar w:fldCharType="end"/>
        </w:r>
      </w:hyperlink>
    </w:p>
    <w:p w:rsidR="00791AD5" w:rsidRDefault="00791AD5">
      <w:pPr>
        <w:pStyle w:val="TM1"/>
        <w:rPr>
          <w:rFonts w:eastAsiaTheme="minorEastAsia"/>
          <w:noProof/>
          <w:sz w:val="22"/>
          <w:lang w:eastAsia="fr-CH"/>
        </w:rPr>
      </w:pPr>
      <w:hyperlink w:anchor="_Toc484167378" w:history="1">
        <w:r w:rsidRPr="00DB75FF">
          <w:rPr>
            <w:rStyle w:val="Lienhypertexte"/>
            <w:noProof/>
          </w:rPr>
          <w:t>7</w:t>
        </w:r>
        <w:r>
          <w:rPr>
            <w:rFonts w:eastAsiaTheme="minorEastAsia"/>
            <w:noProof/>
            <w:sz w:val="22"/>
            <w:lang w:eastAsia="fr-CH"/>
          </w:rPr>
          <w:tab/>
        </w:r>
        <w:r w:rsidRPr="00DB75FF">
          <w:rPr>
            <w:rStyle w:val="Lienhypertexte"/>
            <w:noProof/>
          </w:rPr>
          <w:t>Annexes</w:t>
        </w:r>
        <w:r>
          <w:rPr>
            <w:noProof/>
            <w:webHidden/>
          </w:rPr>
          <w:tab/>
        </w:r>
        <w:r>
          <w:rPr>
            <w:noProof/>
            <w:webHidden/>
          </w:rPr>
          <w:fldChar w:fldCharType="begin"/>
        </w:r>
        <w:r>
          <w:rPr>
            <w:noProof/>
            <w:webHidden/>
          </w:rPr>
          <w:instrText xml:space="preserve"> PAGEREF _Toc484167378 \h </w:instrText>
        </w:r>
        <w:r>
          <w:rPr>
            <w:noProof/>
            <w:webHidden/>
          </w:rPr>
        </w:r>
        <w:r>
          <w:rPr>
            <w:noProof/>
            <w:webHidden/>
          </w:rPr>
          <w:fldChar w:fldCharType="separate"/>
        </w:r>
        <w:r>
          <w:rPr>
            <w:noProof/>
            <w:webHidden/>
          </w:rPr>
          <w:t>23</w:t>
        </w:r>
        <w:r>
          <w:rPr>
            <w:noProof/>
            <w:webHidden/>
          </w:rPr>
          <w:fldChar w:fldCharType="end"/>
        </w:r>
      </w:hyperlink>
    </w:p>
    <w:p w:rsidR="009B2CA7" w:rsidRDefault="009672AA" w:rsidP="00D3425A">
      <w:pPr>
        <w:pStyle w:val="Titre1"/>
      </w:pPr>
      <w:r>
        <w:lastRenderedPageBreak/>
        <w:fldChar w:fldCharType="end"/>
      </w:r>
      <w:bookmarkStart w:id="1" w:name="_Toc484167313"/>
      <w:r w:rsidR="00D3425A">
        <w:t>L’énoncé</w:t>
      </w:r>
      <w:bookmarkEnd w:id="1"/>
    </w:p>
    <w:p w:rsidR="00D80E9C" w:rsidRDefault="00D80E9C" w:rsidP="00D80E9C">
      <w:pPr>
        <w:pStyle w:val="Titre2"/>
      </w:pPr>
      <w:bookmarkStart w:id="2" w:name="_Toc484167314"/>
      <w:r w:rsidRPr="00167F56">
        <w:t>Des</w:t>
      </w:r>
      <w:r>
        <w:t>criptif</w:t>
      </w:r>
      <w:bookmarkEnd w:id="2"/>
    </w:p>
    <w:p w:rsidR="00D80E9C" w:rsidRDefault="00D80E9C" w:rsidP="00D80E9C">
      <w:r>
        <w:t xml:space="preserve">Ces cinq dernières années les réseaux de neurones artificiels </w:t>
      </w:r>
      <w:proofErr w:type="spellStart"/>
      <w:r>
        <w:t>convolutionnels</w:t>
      </w:r>
      <w:proofErr w:type="spellEnd"/>
      <w:r>
        <w:t xml:space="preserve"> (CNN) ont connu un grand essor dans un certain nombre d'applications d'intelligence artificielle comme la reconnaissance d'objets. La première partie de ce travail d'initiation dans ce domaine consiste à plonger dans l'univers des réseaux de neurones artificiels pour lequel peu de cours ont été donnés dans le cursus scolaire de </w:t>
      </w:r>
      <w:proofErr w:type="spellStart"/>
      <w:r>
        <w:t>hepia</w:t>
      </w:r>
      <w:proofErr w:type="spellEnd"/>
      <w:r>
        <w:t xml:space="preserve">. L'étudiant devra faire preuve d'autonomie pour la compréhension de systèmes d'apprentissage statistique standard et profond. Dans la deuxième partie il sera question d’implanter un logiciel permettant de définir et d’exécuter facilement l’apprentissage de réseaux CNN sur des machines disposant de GPU. De cette manière le temps d’apprentissage sera significativement raccourci. Quelques cas pratiques d’application seront explorés, comme la reconnaissance d’objets. </w:t>
      </w:r>
    </w:p>
    <w:p w:rsidR="00D80E9C" w:rsidRPr="00167F56" w:rsidRDefault="00D80E9C" w:rsidP="00D80E9C">
      <w:pPr>
        <w:pStyle w:val="Titre2"/>
      </w:pPr>
      <w:bookmarkStart w:id="3" w:name="_Toc484167315"/>
      <w:r>
        <w:t>Travail demandé</w:t>
      </w:r>
      <w:bookmarkEnd w:id="3"/>
    </w:p>
    <w:p w:rsidR="00D80E9C" w:rsidRDefault="00D80E9C" w:rsidP="00D80E9C">
      <w:pPr>
        <w:pStyle w:val="Paragraphedeliste"/>
        <w:numPr>
          <w:ilvl w:val="0"/>
          <w:numId w:val="23"/>
        </w:numPr>
      </w:pPr>
      <w:r>
        <w:t xml:space="preserve">Comprendre les modèles de réseaux de neurones artificiels standards - Comprendre les modèles de réseaux de neurones artificiels </w:t>
      </w:r>
      <w:proofErr w:type="spellStart"/>
      <w:r>
        <w:t>convolutionnels</w:t>
      </w:r>
      <w:proofErr w:type="spellEnd"/>
      <w:r>
        <w:t xml:space="preserve"> </w:t>
      </w:r>
    </w:p>
    <w:p w:rsidR="00D80E9C" w:rsidRDefault="00D80E9C" w:rsidP="00D80E9C">
      <w:pPr>
        <w:pStyle w:val="Paragraphedeliste"/>
        <w:numPr>
          <w:ilvl w:val="0"/>
          <w:numId w:val="23"/>
        </w:numPr>
      </w:pPr>
      <w:r>
        <w:t>Comprendre et utiliser au moins un</w:t>
      </w:r>
      <w:proofErr w:type="gramStart"/>
      <w:r>
        <w:t xml:space="preserve"> «</w:t>
      </w:r>
      <w:proofErr w:type="spellStart"/>
      <w:r>
        <w:t>framework</w:t>
      </w:r>
      <w:proofErr w:type="spellEnd"/>
      <w:proofErr w:type="gramEnd"/>
      <w:r>
        <w:t xml:space="preserve"> » pour l’utilisation de CNN - Utilisation de CNN pour la mise au point d’une application </w:t>
      </w:r>
    </w:p>
    <w:p w:rsidR="00D80E9C" w:rsidRDefault="00D80E9C" w:rsidP="00D80E9C">
      <w:pPr>
        <w:pStyle w:val="Paragraphedeliste"/>
        <w:numPr>
          <w:ilvl w:val="0"/>
          <w:numId w:val="23"/>
        </w:numPr>
      </w:pPr>
      <w:r>
        <w:t xml:space="preserve">Compréhension de l’utilisation de GPU pour l’apprentissage de CNN - Implantation d’un module facilitant l’utilisation du GPU pour les CNN </w:t>
      </w:r>
    </w:p>
    <w:p w:rsidR="00D80E9C" w:rsidRPr="00D80E9C" w:rsidRDefault="00D80E9C" w:rsidP="00D80E9C">
      <w:pPr>
        <w:pStyle w:val="Paragraphedeliste"/>
        <w:numPr>
          <w:ilvl w:val="0"/>
          <w:numId w:val="23"/>
        </w:numPr>
      </w:pPr>
      <w:r>
        <w:t>Réalisation d’un ou plusieurs exemples d’apprentissage par GPU - Analyse des résultats - Rédaction du rapport</w:t>
      </w:r>
    </w:p>
    <w:p w:rsidR="00D3425A" w:rsidRDefault="00D3425A" w:rsidP="00D3425A">
      <w:pPr>
        <w:pStyle w:val="Titre1"/>
      </w:pPr>
      <w:bookmarkStart w:id="4" w:name="_Toc484167316"/>
      <w:r>
        <w:lastRenderedPageBreak/>
        <w:t>Le résumé</w:t>
      </w:r>
      <w:bookmarkEnd w:id="4"/>
    </w:p>
    <w:p w:rsidR="00D3425A" w:rsidRDefault="00D3425A" w:rsidP="00D3425A">
      <w:pPr>
        <w:pStyle w:val="Titre1"/>
      </w:pPr>
      <w:bookmarkStart w:id="5" w:name="_Toc484167317"/>
      <w:r>
        <w:lastRenderedPageBreak/>
        <w:t>Avant-propos</w:t>
      </w:r>
      <w:bookmarkEnd w:id="5"/>
    </w:p>
    <w:p w:rsidR="00D3425A" w:rsidRDefault="00D3425A" w:rsidP="00D3425A">
      <w:pPr>
        <w:pStyle w:val="Titre1"/>
      </w:pPr>
      <w:bookmarkStart w:id="6" w:name="_Toc484167318"/>
      <w:r w:rsidRPr="00D3425A">
        <w:lastRenderedPageBreak/>
        <w:t>Réseau de neurones</w:t>
      </w:r>
      <w:bookmarkEnd w:id="6"/>
    </w:p>
    <w:p w:rsidR="00D3425A" w:rsidRDefault="00D3425A" w:rsidP="0050632C">
      <w:pPr>
        <w:pStyle w:val="Titre2"/>
      </w:pPr>
      <w:bookmarkStart w:id="7" w:name="_Toc484167319"/>
      <w:r w:rsidRPr="00DD1683">
        <w:t>Introduction</w:t>
      </w:r>
      <w:bookmarkEnd w:id="7"/>
    </w:p>
    <w:p w:rsidR="00D3425A" w:rsidRDefault="00D3425A" w:rsidP="00611CBC">
      <w:pPr>
        <w:pStyle w:val="Titre3"/>
        <w:jc w:val="left"/>
      </w:pPr>
      <w:bookmarkStart w:id="8" w:name="_Toc484167320"/>
      <w:r w:rsidRPr="00D3425A">
        <w:t>Historique</w:t>
      </w:r>
      <w:bookmarkEnd w:id="8"/>
    </w:p>
    <w:p w:rsidR="00D3425A" w:rsidRDefault="00D3425A" w:rsidP="00DD1683">
      <w:pPr>
        <w:pStyle w:val="Titre2"/>
      </w:pPr>
      <w:bookmarkStart w:id="9" w:name="_Toc484167321"/>
      <w:r w:rsidRPr="00D3425A">
        <w:t>Réseau de neurones classiques</w:t>
      </w:r>
      <w:bookmarkEnd w:id="9"/>
    </w:p>
    <w:p w:rsidR="00D3425A" w:rsidRDefault="00D3425A" w:rsidP="00611CBC">
      <w:pPr>
        <w:pStyle w:val="Titre3"/>
        <w:numPr>
          <w:ilvl w:val="0"/>
          <w:numId w:val="32"/>
        </w:numPr>
        <w:ind w:left="357" w:hanging="357"/>
        <w:jc w:val="left"/>
      </w:pPr>
      <w:bookmarkStart w:id="10" w:name="_Toc484167322"/>
      <w:r w:rsidRPr="00D3425A">
        <w:t>Introduction</w:t>
      </w:r>
      <w:bookmarkEnd w:id="10"/>
    </w:p>
    <w:p w:rsidR="00667932" w:rsidRPr="00667932" w:rsidRDefault="00667932" w:rsidP="00667932">
      <w:r w:rsidRPr="00667932">
        <w:t>Dans ce chapitre, je vais parler des réseaux de neurones en général et dégrossir les différentes propriétés grâce à des exemples. Les réseaux de neurones en informatique sont basés sur le fonctionnement des neurones biologiques. Généralement, des méthodes d’apprentissage sont utilisées pour apprendre aux réseaux de neurones à traiter des données.</w:t>
      </w:r>
    </w:p>
    <w:p w:rsidR="00D3425A" w:rsidRDefault="00D3425A" w:rsidP="00611CBC">
      <w:pPr>
        <w:pStyle w:val="Titre3"/>
      </w:pPr>
      <w:bookmarkStart w:id="11" w:name="_Toc484167323"/>
      <w:r w:rsidRPr="00D3425A">
        <w:t>Fonctionnement</w:t>
      </w:r>
      <w:bookmarkEnd w:id="11"/>
    </w:p>
    <w:p w:rsidR="00E805C3" w:rsidRDefault="00E805C3" w:rsidP="00667932">
      <w:pPr>
        <w:rPr>
          <w:ins w:id="12" w:author="Jean-Jacques Rochat" w:date="2017-05-28T11:39:00Z"/>
        </w:rPr>
      </w:pPr>
      <w:ins w:id="13" w:author="Jean-Jacques Rochat" w:date="2017-05-28T11:39:00Z">
        <w:r>
          <w:t>Expliquer que le système travail en couche</w:t>
        </w:r>
      </w:ins>
      <w:ins w:id="14" w:author="Jean-Jacques Rochat" w:date="2017-05-28T11:40:00Z">
        <w:r>
          <w:t> </w:t>
        </w:r>
      </w:ins>
      <w:ins w:id="15" w:author="Jean-Jacques Rochat" w:date="2017-05-28T11:39:00Z">
        <w:r>
          <w:t>?</w:t>
        </w:r>
      </w:ins>
    </w:p>
    <w:p w:rsidR="00667932" w:rsidRDefault="00667932" w:rsidP="00667932">
      <w:r>
        <w:t>Le principe du fonctionnement d’un réseau de neurones est de présenter des données à la première couche. Cette dernière va effectuer un traitement sur les différentes données et ainsi activer différents neurones qui seront traités de la même façon à la couche suivante jusqu</w:t>
      </w:r>
      <w:r w:rsidR="006E33FC">
        <w:t xml:space="preserve">’à arriver à la dernière couche </w:t>
      </w:r>
      <w:r>
        <w:t xml:space="preserve">qui correspond à nos différentes sorties possibles en fonction du problème donné. Par exemple, j’ai des données différentes concernant des animaux (Taille, Couleur, Vertébrés …), le réseau de neurones va alors traiter </w:t>
      </w:r>
      <w:ins w:id="16" w:author="Jean-Jacques Rochat" w:date="2017-05-28T11:48:00Z">
        <w:r w:rsidR="00A87A7E">
          <w:t>c</w:t>
        </w:r>
      </w:ins>
      <w:del w:id="17" w:author="Jean-Jacques Rochat" w:date="2017-05-28T11:48:00Z">
        <w:r w:rsidDel="00A87A7E">
          <w:delText>l</w:delText>
        </w:r>
      </w:del>
      <w:r>
        <w:t xml:space="preserve">es diverses </w:t>
      </w:r>
      <w:del w:id="18" w:author="Jean-Jacques Rochat" w:date="2017-05-28T11:48:00Z">
        <w:r w:rsidDel="00A87A7E">
          <w:delText xml:space="preserve">données </w:delText>
        </w:r>
      </w:del>
      <w:ins w:id="19" w:author="Jean-Jacques Rochat" w:date="2017-05-28T11:48:00Z">
        <w:r w:rsidR="00A87A7E">
          <w:t xml:space="preserve">informations </w:t>
        </w:r>
      </w:ins>
      <w:r>
        <w:t xml:space="preserve">et déterminer à quel animal correspondent le plus ces </w:t>
      </w:r>
      <w:r w:rsidRPr="00A87A7E">
        <w:rPr>
          <w:highlight w:val="yellow"/>
          <w:rPrChange w:id="20" w:author="Jean-Jacques Rochat" w:date="2017-05-28T11:46:00Z">
            <w:rPr/>
          </w:rPrChange>
        </w:rPr>
        <w:t>données</w:t>
      </w:r>
      <w:r w:rsidR="006E33FC" w:rsidRPr="00A87A7E">
        <w:rPr>
          <w:highlight w:val="yellow"/>
          <w:rPrChange w:id="21" w:author="Jean-Jacques Rochat" w:date="2017-05-28T11:46:00Z">
            <w:rPr/>
          </w:rPrChange>
        </w:rPr>
        <w:t xml:space="preserve"> </w:t>
      </w:r>
      <w:r w:rsidRPr="00A87A7E">
        <w:rPr>
          <w:highlight w:val="yellow"/>
          <w:rPrChange w:id="22" w:author="Jean-Jacques Rochat" w:date="2017-05-28T11:46:00Z">
            <w:rPr/>
          </w:rPrChange>
        </w:rPr>
        <w:t>dans la couche de sortie.</w:t>
      </w:r>
    </w:p>
    <w:p w:rsidR="00667932" w:rsidRPr="00667932" w:rsidRDefault="00667932" w:rsidP="00667932">
      <w:r>
        <w:t>Pour fonctionner, un neurone doit avoir des entrées qui correspondent aux neurones de la couche précédente ou directement aux données de la première couche. Chaque entrée est associée à un poids. Le principe est d’utiliser le poids pour multiplier les différentes valeurs d’entrées et faire la somme des diverses valeurs obtenues pour chaque entrée. Ensuite, le résultat passe à travers une fonction d’activation qui permet de déterminer la sortie de ce neurone.</w:t>
      </w:r>
    </w:p>
    <w:p w:rsidR="00D3425A" w:rsidRDefault="00D3425A" w:rsidP="00611CBC">
      <w:pPr>
        <w:pStyle w:val="Titre3"/>
      </w:pPr>
      <w:bookmarkStart w:id="23" w:name="_Toc484167324"/>
      <w:r w:rsidRPr="00D3425A">
        <w:t>Activation</w:t>
      </w:r>
      <w:bookmarkEnd w:id="23"/>
    </w:p>
    <w:p w:rsidR="006E33FC" w:rsidRDefault="006E33FC" w:rsidP="006E33FC">
      <w:r>
        <w:t>La fonction d’activation est une fonction mathématique qui permet de déterminer un seuil d’action pour la valeur de sortie d’un neurone. Elle est généralement non linéaire ce qui permet d’approximer n’importe quelle autre fonction. On peut la représenter en trois étapes pour se faire une idée de son fonctionnement. Quand la valeur présentée est en dessous du seuil d’activation, la sortie va généralement donner des valeurs comme 0 ou -1. Quand la valeur est proche du seuil on va avoir une phase de transition et quand la valeur est au-dessus du seuil on va avoir une valeur qui vaut 1. Les valeurs présentées peuvent varier en fonction des différentes fonctions d’activations.</w:t>
      </w:r>
    </w:p>
    <w:p w:rsidR="00F549B8" w:rsidRDefault="00F549B8">
      <w:pPr>
        <w:jc w:val="left"/>
        <w:rPr>
          <w:rFonts w:asciiTheme="majorHAnsi" w:eastAsiaTheme="majorEastAsia" w:hAnsiTheme="majorHAnsi" w:cstheme="majorBidi"/>
          <w:color w:val="1F4D78" w:themeColor="accent1" w:themeShade="7F"/>
          <w:szCs w:val="24"/>
        </w:rPr>
      </w:pPr>
      <w:r>
        <w:br w:type="page"/>
      </w:r>
    </w:p>
    <w:p w:rsidR="008A590C" w:rsidRDefault="006E33FC" w:rsidP="00F549B8">
      <w:pPr>
        <w:pStyle w:val="Titre3"/>
      </w:pPr>
      <w:bookmarkStart w:id="24" w:name="_Toc484167325"/>
      <w:r>
        <w:lastRenderedPageBreak/>
        <w:t>Quelques exemples de fonctions d’activations :</w:t>
      </w:r>
      <w:bookmarkEnd w:id="24"/>
    </w:p>
    <w:tbl>
      <w:tblPr>
        <w:tblW w:w="8928" w:type="dxa"/>
        <w:tblLayout w:type="fixed"/>
        <w:tblCellMar>
          <w:top w:w="15" w:type="dxa"/>
          <w:left w:w="15" w:type="dxa"/>
          <w:bottom w:w="15" w:type="dxa"/>
          <w:right w:w="15" w:type="dxa"/>
        </w:tblCellMar>
        <w:tblLook w:val="04A0" w:firstRow="1" w:lastRow="0" w:firstColumn="1" w:lastColumn="0" w:noHBand="0" w:noVBand="1"/>
      </w:tblPr>
      <w:tblGrid>
        <w:gridCol w:w="3478"/>
        <w:gridCol w:w="2440"/>
        <w:gridCol w:w="3010"/>
      </w:tblGrid>
      <w:tr w:rsidR="005F5E0F" w:rsidRPr="00E01616" w:rsidTr="005F5E0F">
        <w:tc>
          <w:tcPr>
            <w:tcW w:w="3478"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Nom</w:t>
            </w:r>
          </w:p>
        </w:tc>
        <w:tc>
          <w:tcPr>
            <w:tcW w:w="2440"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Graphe</w:t>
            </w:r>
          </w:p>
        </w:tc>
        <w:tc>
          <w:tcPr>
            <w:tcW w:w="3010"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Équation</w:t>
            </w:r>
          </w:p>
        </w:tc>
      </w:tr>
      <w:tr w:rsidR="005F5E0F" w:rsidRPr="00E01616" w:rsidTr="005F5E0F">
        <w:tc>
          <w:tcPr>
            <w:tcW w:w="3478"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Identité</w:t>
            </w:r>
          </w:p>
        </w:tc>
        <w:tc>
          <w:tcPr>
            <w:tcW w:w="2440" w:type="dxa"/>
            <w:tcMar>
              <w:top w:w="100" w:type="dxa"/>
              <w:left w:w="100" w:type="dxa"/>
              <w:bottom w:w="100" w:type="dxa"/>
              <w:right w:w="100" w:type="dxa"/>
            </w:tcMar>
            <w:hideMark/>
          </w:tcPr>
          <w:p w:rsidR="005F5E0F" w:rsidRPr="00E01616" w:rsidRDefault="005F5E0F" w:rsidP="005F5E0F">
            <w:pPr>
              <w:spacing w:after="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lang w:eastAsia="fr-CH"/>
              </w:rPr>
              <w:drawing>
                <wp:inline distT="0" distB="0" distL="0" distR="0" wp14:anchorId="71F7A9DA" wp14:editId="453BF4AD">
                  <wp:extent cx="1147445" cy="569595"/>
                  <wp:effectExtent l="0" t="0" r="0" b="1905"/>
                  <wp:docPr id="48" name="Image 48" descr="https://lh3.googleusercontent.com/csyqs2mi_xEbetIntPpUOA1XVcnXyr_9jVd8NYoX2tnPDr_dHDaoddCInC-MnHzE8KfVdFQqeVqfvAWpnVZjB_DOT5ZMT2HLy3Zd4fkgoYbDVlVy96DGpbpJ_JQJaC2ssiArX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yqs2mi_xEbetIntPpUOA1XVcnXyr_9jVd8NYoX2tnPDr_dHDaoddCInC-MnHzE8KfVdFQqeVqfvAWpnVZjB_DOT5ZMT2HLy3Zd4fkgoYbDVlVy96DGpbpJ_JQJaC2ssiArX0-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100" w:type="dxa"/>
              <w:left w:w="100" w:type="dxa"/>
              <w:bottom w:w="100" w:type="dxa"/>
              <w:right w:w="100" w:type="dxa"/>
            </w:tcMar>
            <w:hideMark/>
          </w:tcPr>
          <w:p w:rsidR="005F5E0F" w:rsidRPr="00E01616" w:rsidRDefault="005F5E0F" w:rsidP="005F5E0F">
            <w:pPr>
              <w:spacing w:after="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lang w:eastAsia="fr-CH"/>
              </w:rPr>
              <w:drawing>
                <wp:inline distT="0" distB="0" distL="0" distR="0" wp14:anchorId="28265AA7" wp14:editId="62708F49">
                  <wp:extent cx="681355" cy="215900"/>
                  <wp:effectExtent l="0" t="0" r="4445" b="0"/>
                  <wp:docPr id="47" name="Image 47" descr="https://lh4.googleusercontent.com/cTofGO59b9Asg03LifhdbPBqoCeH0ZlFjg2k6CIajWiAkiXZ21RtJJRbNHjCDN1Isttq1Ywk1fxoEK1tnNg5R96cDaBtRYgE-LZn6KNXxEa7042F7f8AOX7RYGqPVyUa6YSP2j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TofGO59b9Asg03LifhdbPBqoCeH0ZlFjg2k6CIajWiAkiXZ21RtJJRbNHjCDN1Isttq1Ywk1fxoEK1tnNg5R96cDaBtRYgE-LZn6KNXxEa7042F7f8AOX7RYGqPVyUa6YSP2jB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355" cy="2159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Marche/Heaviside</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1335BC76" wp14:editId="0F8BC5A6">
                  <wp:extent cx="1150173" cy="571500"/>
                  <wp:effectExtent l="0" t="0" r="0" b="0"/>
                  <wp:docPr id="46" name="Image 46" descr="Activation binary step.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binary step.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5199" cy="578966"/>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02A2F6D" wp14:editId="6D6A0BF6">
                  <wp:extent cx="1802765" cy="457200"/>
                  <wp:effectExtent l="0" t="0" r="6985" b="0"/>
                  <wp:docPr id="45" name="Image 45" descr="https://lh4.googleusercontent.com/ShP0TenjQYwKzYDcFBlPPSJUmKM1pKCo57syjXS-ZCh-vnE7JEDCtsCvNOUQCjsfFRi4bJsDm17PTpv5hnBT-saRpJH2kvAXB33Avuh7pSe4mSnvYO3n8_tY8dV1RuUh0tYQco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ShP0TenjQYwKzYDcFBlPPSJUmKM1pKCo57syjXS-ZCh-vnE7JEDCtsCvNOUQCjsfFRi4bJsDm17PTpv5hnBT-saRpJH2kvAXB33Avuh7pSe4mSnvYO3n8_tY8dV1RuUh0tYQcoG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2765" cy="4572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Logistique (ou marche douce)</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1859D262" wp14:editId="48E8BEC3">
                  <wp:extent cx="1147445" cy="569595"/>
                  <wp:effectExtent l="0" t="0" r="0" b="1905"/>
                  <wp:docPr id="44" name="Image 44" descr="https://lh4.googleusercontent.com/_vYrO6_w_q33jPTmJ8t0PM0-uKRks4DPtE_aeXjZguajQIVFy-5zU83Er4T0n5EaWOldoHAOr7HVso_f5tKOPuOHFtzGX3UghTQSKOGwgnW6or2dSNq_BAs5wv6J41g04NgAPo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_vYrO6_w_q33jPTmJ8t0PM0-uKRks4DPtE_aeXjZguajQIVFy-5zU83Er4T0n5EaWOldoHAOr7HVso_f5tKOPuOHFtzGX3UghTQSKOGwgnW6or2dSNq_BAs5wv6J41g04NgAPo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3EB0B6B" wp14:editId="0B21D3C7">
                  <wp:extent cx="1216025" cy="405130"/>
                  <wp:effectExtent l="0" t="0" r="3175" b="0"/>
                  <wp:docPr id="43" name="Image 43" descr="https://lh4.googleusercontent.com/YhbMXW8GCrAJruDHSbesZ0IY0WRRTn9xhLE3qtI1tsJZDpNCdZ3YOPGunx_Gu4-ZEIW7Ac1udw4b2KrM7d72l3vnc6LhWO4tguPG3Rn_6Hf1ZlbM7J50I-cFpgLwKEn0CQff7s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hbMXW8GCrAJruDHSbesZ0IY0WRRTn9xhLE3qtI1tsJZDpNCdZ3YOPGunx_Gu4-ZEIW7Ac1udw4b2KrM7d72l3vnc6LhWO4tguPG3Rn_6Hf1ZlbM7J50I-cFpgLwKEn0CQff7sx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6025" cy="40513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Tangente Hyperbolique (</w:t>
            </w:r>
            <w:proofErr w:type="spellStart"/>
            <w:r w:rsidRPr="004D5449">
              <w:rPr>
                <w:shd w:val="clear" w:color="auto" w:fill="F8F9FA"/>
                <w:lang w:eastAsia="fr-CH"/>
              </w:rPr>
              <w:t>TanH</w:t>
            </w:r>
            <w:proofErr w:type="spellEnd"/>
            <w:r w:rsidRPr="004D5449">
              <w:rPr>
                <w:shd w:val="clear" w:color="auto" w:fill="F8F9FA"/>
                <w:lang w:eastAsia="fr-CH"/>
              </w:rPr>
              <w:t>)</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BC62CD8" wp14:editId="6CB3331B">
                  <wp:extent cx="1147445" cy="569595"/>
                  <wp:effectExtent l="0" t="0" r="0" b="1905"/>
                  <wp:docPr id="42" name="Image 42" descr="https://lh4.googleusercontent.com/4lQlVDAbJixFLIXzwsiY86YgXIL4cudbYdoQX8J8yU-FQ2D9pCNEYe508Yv-2JfKrgt8z4godfC4IU5JjolV1rfEIJ7FQ4a8MQSBzmb-RG7a6-60kotr7FQWUAxkgdfoPHTryc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4lQlVDAbJixFLIXzwsiY86YgXIL4cudbYdoQX8J8yU-FQ2D9pCNEYe508Yv-2JfKrgt8z4godfC4IU5JjolV1rfEIJ7FQ4a8MQSBzmb-RG7a6-60kotr7FQWUAxkgdfoPHTryc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31BC8E71" wp14:editId="29B153CD">
                  <wp:extent cx="1802765" cy="319405"/>
                  <wp:effectExtent l="0" t="0" r="6985" b="4445"/>
                  <wp:docPr id="41" name="Image 41" descr="https://lh4.googleusercontent.com/V3YOJmAsA_7lgyt-s7oF5x_1AFwpOzpHUxzf9gg0791SQYWxzcqRDg_0U_r88efdEbBqa6c97I8w5U3lTrYP-qChfP7W8-wrxweWV8j_vGB-OJo-8kUSWV5oT7YkR_zKzYZWYM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V3YOJmAsA_7lgyt-s7oF5x_1AFwpOzpHUxzf9gg0791SQYWxzcqRDg_0U_r88efdEbBqa6c97I8w5U3lTrYP-qChfP7W8-wrxweWV8j_vGB-OJo-8kUSWV5oT7YkR_zKzYZWYMO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2765" cy="319405"/>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Arc Tangente (</w:t>
            </w:r>
            <w:proofErr w:type="spellStart"/>
            <w:r w:rsidRPr="004D5449">
              <w:rPr>
                <w:shd w:val="clear" w:color="auto" w:fill="F8F9FA"/>
                <w:lang w:eastAsia="fr-CH"/>
              </w:rPr>
              <w:t>ArcTan</w:t>
            </w:r>
            <w:proofErr w:type="spellEnd"/>
            <w:r w:rsidRPr="004D5449">
              <w:rPr>
                <w:shd w:val="clear" w:color="auto" w:fill="F8F9FA"/>
                <w:lang w:eastAsia="fr-CH"/>
              </w:rPr>
              <w:t xml:space="preserve"> ou Tan</w:t>
            </w:r>
            <w:r w:rsidRPr="004D5449">
              <w:rPr>
                <w:sz w:val="13"/>
                <w:szCs w:val="13"/>
                <w:shd w:val="clear" w:color="auto" w:fill="F8F9FA"/>
                <w:vertAlign w:val="superscript"/>
                <w:lang w:eastAsia="fr-CH"/>
              </w:rPr>
              <w:t>-1</w:t>
            </w:r>
            <w:r w:rsidRPr="004D5449">
              <w:rPr>
                <w:shd w:val="clear" w:color="auto" w:fill="F8F9FA"/>
                <w:lang w:eastAsia="fr-CH"/>
              </w:rPr>
              <w:t>)</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12E8B5A5" wp14:editId="048D2A13">
                  <wp:extent cx="1147445" cy="569595"/>
                  <wp:effectExtent l="0" t="0" r="0" b="1905"/>
                  <wp:docPr id="40" name="Image 40" descr="https://lh6.googleusercontent.com/ubU9frW2Vz_VQJC4W2y_cK4-6D8gVgWQN79X8uhnIhopqGO77ss7YuFubgRGVeVQfn7qYZvNV1DuPKtElcuI0WL7OeQsULfB8faubiSJSNdkm-6m8od8vkwlsWO8qBDPvf5KOz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ubU9frW2Vz_VQJC4W2y_cK4-6D8gVgWQN79X8uhnIhopqGO77ss7YuFubgRGVeVQfn7qYZvNV1DuPKtElcuI0WL7OeQsULfB8faubiSJSNdkm-6m8od8vkwlsWO8qBDPvf5KOzc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3693D80B" wp14:editId="60D4003A">
                  <wp:extent cx="1259205" cy="241300"/>
                  <wp:effectExtent l="0" t="0" r="0" b="6350"/>
                  <wp:docPr id="39" name="Image 39" descr="https://lh4.googleusercontent.com/ylCnAYtammepaW6e9nIJp7_56kzCnolRnazHI_aTwd4zxWJGpBTtA4rA4HPchRWfkwdQU_-QWX44TDDCZIkSIu-GLPGZaO_OVk6-V3KQJJtDayynbzvvkpbF-7V-7dcPK7EW9h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ylCnAYtammepaW6e9nIJp7_56kzCnolRnazHI_aTwd4zxWJGpBTtA4rA4HPchRWfkwdQU_-QWX44TDDCZIkSIu-GLPGZaO_OVk6-V3KQJJtDayynbzvvkpbF-7V-7dcPK7EW9hl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9205" cy="2413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 xml:space="preserve">Signe doux </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40198FEE" wp14:editId="2FB375A7">
                  <wp:extent cx="1147445" cy="569595"/>
                  <wp:effectExtent l="0" t="0" r="0" b="1905"/>
                  <wp:docPr id="38" name="Image 38" descr="https://lh5.googleusercontent.com/tFBzFW-j7JDiAnLiM4v8SONxPOOImcrEMF85GW2gLN07dKaR4hjgxIGesPpaoZQAwIMe67nb7OoYbqI0bYolbkFiIFGDuviPlOZbMKgtaPOch7mQZnXP3JbTyF7_otyBatdgCp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tFBzFW-j7JDiAnLiM4v8SONxPOOImcrEMF85GW2gLN07dKaR4hjgxIGesPpaoZQAwIMe67nb7OoYbqI0bYolbkFiIFGDuviPlOZbMKgtaPOch7mQZnXP3JbTyF7_otyBatdgCp8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12B5597E" wp14:editId="5236F7BC">
                  <wp:extent cx="1155700" cy="422910"/>
                  <wp:effectExtent l="0" t="0" r="6350" b="0"/>
                  <wp:docPr id="37" name="Image 37" descr="https://lh3.googleusercontent.com/6VM1-qXr_iGT7UNxc0qtgvPirEte2ZbMIq-REh5MEkoMK_yTPGg2wYbPrBID26PYFnaK8Q05bpPUQMcHD1RweuQgnenIn7uuOtQmOnBnnww08QpwR61lgzhqQnMTReoaUaS1J6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6VM1-qXr_iGT7UNxc0qtgvPirEte2ZbMIq-REh5MEkoMK_yTPGg2wYbPrBID26PYFnaK8Q05bpPUQMcHD1RweuQgnenIn7uuOtQmOnBnnww08QpwR61lgzhqQnMTReoaUaS1J6a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5700" cy="42291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Unité de Rectification Linéaire (</w:t>
            </w:r>
            <w:proofErr w:type="spellStart"/>
            <w:r w:rsidRPr="004D5449">
              <w:rPr>
                <w:shd w:val="clear" w:color="auto" w:fill="F8F9FA"/>
                <w:lang w:eastAsia="fr-CH"/>
              </w:rPr>
              <w:t>ReLU</w:t>
            </w:r>
            <w:proofErr w:type="spellEnd"/>
            <w:r w:rsidRPr="004D5449">
              <w:rPr>
                <w:shd w:val="clear" w:color="auto" w:fill="F8F9FA"/>
                <w:lang w:eastAsia="fr-CH"/>
              </w:rPr>
              <w:t>)</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1CAD3A5" wp14:editId="7D262D71">
                  <wp:extent cx="1147445" cy="569595"/>
                  <wp:effectExtent l="0" t="0" r="0" b="1905"/>
                  <wp:docPr id="36" name="Image 36" descr="https://lh5.googleusercontent.com/hgNn_Oz5JSWHTDO2c8sabMKvML8TwBnD-eyMJ-NyS76I4kqgfuPN2BF8x38B-YRc1LBnwBa0ipYDsjJfCdavoNdeYwlYiZj5wcQfgynMQdLOVKpOWyVo_fGkrxUzyD7Zl0AOZY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hgNn_Oz5JSWHTDO2c8sabMKvML8TwBnD-eyMJ-NyS76I4kqgfuPN2BF8x38B-YRc1LBnwBa0ipYDsjJfCdavoNdeYwlYiZj5wcQfgynMQdLOVKpOWyVo_fGkrxUzyD7Zl0AOZYd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3CAA3359" wp14:editId="6880BB5D">
                  <wp:extent cx="1802765" cy="448310"/>
                  <wp:effectExtent l="0" t="0" r="6985" b="8890"/>
                  <wp:docPr id="35" name="Image 35" descr="https://lh6.googleusercontent.com/wsb2baBC_7i7o2kaPvAR4mUEaSc-ul4oCC-9bGHmFzQg-RZh-4UXzGDMrpwKCWcWImGxKulFAFaNchk89Rcc6r1eke0izIP3hx-YMHnSkD0enwe_LL_ccWqFiIm9sIa9EUHJS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wsb2baBC_7i7o2kaPvAR4mUEaSc-ul4oCC-9bGHmFzQg-RZh-4UXzGDMrpwKCWcWImGxKulFAFaNchk89Rcc6r1eke0izIP3hx-YMHnSkD0enwe_LL_ccWqFiIm9sIa9EUHJSn_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2765" cy="448310"/>
                          </a:xfrm>
                          <a:prstGeom prst="rect">
                            <a:avLst/>
                          </a:prstGeom>
                          <a:noFill/>
                          <a:ln>
                            <a:noFill/>
                          </a:ln>
                        </pic:spPr>
                      </pic:pic>
                    </a:graphicData>
                  </a:graphic>
                </wp:inline>
              </w:drawing>
            </w:r>
          </w:p>
        </w:tc>
      </w:tr>
    </w:tbl>
    <w:p w:rsidR="005F5E0F" w:rsidRDefault="00110291" w:rsidP="00611CBC">
      <w:pPr>
        <w:pStyle w:val="Titre3"/>
      </w:pPr>
      <w:bookmarkStart w:id="25" w:name="_Toc484167326"/>
      <w:r>
        <w:t>Apprentissage</w:t>
      </w:r>
      <w:bookmarkEnd w:id="25"/>
    </w:p>
    <w:p w:rsidR="00110291" w:rsidRDefault="00110291" w:rsidP="00110291">
      <w:pPr>
        <w:rPr>
          <w:lang w:eastAsia="fr-CH"/>
        </w:rPr>
      </w:pPr>
      <w:r>
        <w:rPr>
          <w:lang w:eastAsia="fr-CH"/>
        </w:rPr>
        <w:t>L’</w:t>
      </w:r>
      <w:r w:rsidRPr="00043C4C">
        <w:rPr>
          <w:lang w:eastAsia="fr-CH"/>
        </w:rPr>
        <w:t xml:space="preserve">idée derrière l'apprentissage </w:t>
      </w:r>
      <w:r>
        <w:rPr>
          <w:lang w:eastAsia="fr-CH"/>
        </w:rPr>
        <w:t>des</w:t>
      </w:r>
      <w:r w:rsidRPr="00043C4C">
        <w:rPr>
          <w:lang w:eastAsia="fr-CH"/>
        </w:rPr>
        <w:t xml:space="preserve"> réseaux de neurones est de présenter suffisamment de données en fonction du problème traité et ainsi </w:t>
      </w:r>
      <w:ins w:id="26" w:author="Jean-Jacques Rochat" w:date="2017-05-28T11:50:00Z">
        <w:r w:rsidR="00A87A7E">
          <w:rPr>
            <w:lang w:eastAsia="fr-CH"/>
          </w:rPr>
          <w:t xml:space="preserve">de </w:t>
        </w:r>
      </w:ins>
      <w:r w:rsidRPr="00043C4C">
        <w:rPr>
          <w:lang w:eastAsia="fr-CH"/>
        </w:rPr>
        <w:t xml:space="preserve">faire varier les poids du réseau. Cela va entraîner une mémorisation des différents exemples et ensuite </w:t>
      </w:r>
      <w:ins w:id="27" w:author="Jean-Jacques Rochat" w:date="2017-05-28T11:51:00Z">
        <w:r w:rsidR="00A87A7E">
          <w:rPr>
            <w:lang w:eastAsia="fr-CH"/>
          </w:rPr>
          <w:t xml:space="preserve">permettre </w:t>
        </w:r>
      </w:ins>
      <w:r w:rsidRPr="00043C4C">
        <w:rPr>
          <w:lang w:eastAsia="fr-CH"/>
        </w:rPr>
        <w:t>de généraliser ces données pour pouvoir déterminer des cas encore non rencontrés, mais similaires.</w:t>
      </w:r>
    </w:p>
    <w:p w:rsidR="00110291" w:rsidRPr="00E01616" w:rsidRDefault="00110291" w:rsidP="00110291">
      <w:pPr>
        <w:rPr>
          <w:rFonts w:ascii="Times New Roman" w:hAnsi="Times New Roman" w:cs="Times New Roman"/>
          <w:szCs w:val="24"/>
          <w:lang w:eastAsia="fr-CH"/>
        </w:rPr>
      </w:pPr>
      <w:r w:rsidRPr="00E01616">
        <w:rPr>
          <w:lang w:eastAsia="fr-CH"/>
        </w:rPr>
        <w:t>Il existe deux méthodes d’apprentissage</w:t>
      </w:r>
      <w:r>
        <w:rPr>
          <w:lang w:eastAsia="fr-CH"/>
        </w:rPr>
        <w:t> : L</w:t>
      </w:r>
      <w:r w:rsidRPr="00E01616">
        <w:rPr>
          <w:lang w:eastAsia="fr-CH"/>
        </w:rPr>
        <w:t>a méthode supervisée et non supervisée. Concernant la méthode d’apprentissage supervisée</w:t>
      </w:r>
      <w:r>
        <w:rPr>
          <w:lang w:eastAsia="fr-CH"/>
        </w:rPr>
        <w:t>,</w:t>
      </w:r>
      <w:r w:rsidRPr="00E01616">
        <w:rPr>
          <w:lang w:eastAsia="fr-CH"/>
        </w:rPr>
        <w:t xml:space="preserve"> on présente nos exemples et on aimerait qu’il</w:t>
      </w:r>
      <w:r>
        <w:rPr>
          <w:lang w:eastAsia="fr-CH"/>
        </w:rPr>
        <w:t xml:space="preserve">s convergent </w:t>
      </w:r>
      <w:r w:rsidRPr="00E01616">
        <w:rPr>
          <w:lang w:eastAsia="fr-CH"/>
        </w:rPr>
        <w:t>vers un état final souhaité. Pour la méthode non supervisée on ne fait que présenter les exemples et on le laisse converger vers n’importe quel état final.</w:t>
      </w:r>
    </w:p>
    <w:p w:rsidR="00110291" w:rsidRPr="00110291" w:rsidRDefault="00110291" w:rsidP="00110291">
      <w:pPr>
        <w:rPr>
          <w:rFonts w:ascii="Times New Roman" w:hAnsi="Times New Roman" w:cs="Times New Roman"/>
          <w:szCs w:val="24"/>
          <w:lang w:eastAsia="fr-CH"/>
        </w:rPr>
      </w:pPr>
      <w:r w:rsidRPr="00E01616">
        <w:rPr>
          <w:lang w:eastAsia="fr-CH"/>
        </w:rPr>
        <w:lastRenderedPageBreak/>
        <w:t>Pour apprendre</w:t>
      </w:r>
      <w:r>
        <w:rPr>
          <w:lang w:eastAsia="fr-CH"/>
        </w:rPr>
        <w:t>,</w:t>
      </w:r>
      <w:r w:rsidRPr="00E01616">
        <w:rPr>
          <w:lang w:eastAsia="fr-CH"/>
        </w:rPr>
        <w:t xml:space="preserve"> le réseau a besoin de modifier ses poids. </w:t>
      </w:r>
      <w:r>
        <w:rPr>
          <w:lang w:eastAsia="fr-CH"/>
        </w:rPr>
        <w:t>O</w:t>
      </w:r>
      <w:r w:rsidRPr="00E01616">
        <w:rPr>
          <w:lang w:eastAsia="fr-CH"/>
        </w:rPr>
        <w:t>n va</w:t>
      </w:r>
      <w:r>
        <w:rPr>
          <w:lang w:eastAsia="fr-CH"/>
        </w:rPr>
        <w:t xml:space="preserve"> donc</w:t>
      </w:r>
      <w:r w:rsidRPr="00E01616">
        <w:rPr>
          <w:lang w:eastAsia="fr-CH"/>
        </w:rPr>
        <w:t xml:space="preserve"> modifier ses poids en fonction des erreurs commises pendant l'apprentissage d’un exemple.  </w:t>
      </w:r>
      <w:del w:id="28" w:author="Jean-Jacques Rochat" w:date="2017-05-28T11:52:00Z">
        <w:r w:rsidRPr="00E01616" w:rsidDel="00A87A7E">
          <w:rPr>
            <w:lang w:eastAsia="fr-CH"/>
          </w:rPr>
          <w:delText>Par exemple</w:delText>
        </w:r>
      </w:del>
      <w:ins w:id="29" w:author="Jean-Jacques Rochat" w:date="2017-05-28T11:52:00Z">
        <w:r w:rsidR="00A87A7E">
          <w:rPr>
            <w:lang w:eastAsia="fr-CH"/>
          </w:rPr>
          <w:t>Donc</w:t>
        </w:r>
      </w:ins>
      <w:r>
        <w:rPr>
          <w:lang w:eastAsia="fr-CH"/>
        </w:rPr>
        <w:t>,</w:t>
      </w:r>
      <w:r w:rsidRPr="00E01616">
        <w:rPr>
          <w:lang w:eastAsia="fr-CH"/>
        </w:rPr>
        <w:t xml:space="preserve"> si je présente des données qui correspondent à un singe et que le réseau de neurones trouve un dauphin à la sortie il va adapter les poids qui ont </w:t>
      </w:r>
      <w:r>
        <w:rPr>
          <w:lang w:eastAsia="fr-CH"/>
        </w:rPr>
        <w:t>mené</w:t>
      </w:r>
      <w:r w:rsidRPr="00E01616">
        <w:rPr>
          <w:lang w:eastAsia="fr-CH"/>
        </w:rPr>
        <w:t xml:space="preserve"> à cette erreur grâce à la rétrogradation du gradient de l’erreur. Ce qui permet de modifier les poids qui ont conduit à l’erreur plus significativement que les poids qui ont engendré une erreur marginale.</w:t>
      </w:r>
    </w:p>
    <w:p w:rsidR="00D3425A" w:rsidRDefault="00D3425A" w:rsidP="00DD1683">
      <w:pPr>
        <w:pStyle w:val="Titre2"/>
      </w:pPr>
      <w:bookmarkStart w:id="30" w:name="_Toc484167327"/>
      <w:r w:rsidRPr="00D3425A">
        <w:t>Réseau de neurones convolutifs</w:t>
      </w:r>
      <w:bookmarkEnd w:id="30"/>
    </w:p>
    <w:p w:rsidR="00D3425A" w:rsidRDefault="00D3425A" w:rsidP="00F549B8">
      <w:pPr>
        <w:pStyle w:val="Titre3"/>
        <w:numPr>
          <w:ilvl w:val="0"/>
          <w:numId w:val="33"/>
        </w:numPr>
        <w:ind w:left="357" w:hanging="357"/>
      </w:pPr>
      <w:bookmarkStart w:id="31" w:name="_Toc484167328"/>
      <w:r w:rsidRPr="00D3425A">
        <w:t>Introduction</w:t>
      </w:r>
      <w:bookmarkEnd w:id="31"/>
    </w:p>
    <w:p w:rsidR="000629D8" w:rsidRDefault="000629D8" w:rsidP="000629D8">
      <w:r>
        <w:t xml:space="preserve">Dans ce chapitre, je vais détailler le fonctionnement des réseaux de neurones convolutifs. Les réseaux de neurones convolutifs ou CNN sont inspirés par le cortex visuel des animaux. Ils sont utilisés dans des domaines comme la reconnaissance d’image et vidéo. Les </w:t>
      </w:r>
      <w:proofErr w:type="spellStart"/>
      <w:r>
        <w:t>CNNs</w:t>
      </w:r>
      <w:proofErr w:type="spellEnd"/>
      <w:r>
        <w:t xml:space="preserve"> sont composés de plusieurs couches :</w:t>
      </w:r>
    </w:p>
    <w:p w:rsidR="000629D8" w:rsidRDefault="000629D8" w:rsidP="000629D8">
      <w:pPr>
        <w:pStyle w:val="Paragraphedeliste"/>
        <w:numPr>
          <w:ilvl w:val="0"/>
          <w:numId w:val="1"/>
        </w:numPr>
      </w:pPr>
      <w:r>
        <w:t>Couche de convolution</w:t>
      </w:r>
    </w:p>
    <w:p w:rsidR="000629D8" w:rsidRDefault="000629D8" w:rsidP="000629D8">
      <w:pPr>
        <w:pStyle w:val="Paragraphedeliste"/>
        <w:numPr>
          <w:ilvl w:val="0"/>
          <w:numId w:val="1"/>
        </w:numPr>
      </w:pPr>
      <w:r>
        <w:t xml:space="preserve">Couche de </w:t>
      </w:r>
      <w:proofErr w:type="spellStart"/>
      <w:r>
        <w:t>pooling</w:t>
      </w:r>
      <w:proofErr w:type="spellEnd"/>
    </w:p>
    <w:p w:rsidR="000629D8" w:rsidRDefault="000629D8" w:rsidP="000629D8">
      <w:pPr>
        <w:pStyle w:val="Paragraphedeliste"/>
        <w:numPr>
          <w:ilvl w:val="0"/>
          <w:numId w:val="1"/>
        </w:numPr>
      </w:pPr>
      <w:r>
        <w:t>Couche de correction</w:t>
      </w:r>
    </w:p>
    <w:p w:rsidR="000629D8" w:rsidRDefault="000629D8" w:rsidP="000629D8">
      <w:pPr>
        <w:pStyle w:val="Paragraphedeliste"/>
        <w:numPr>
          <w:ilvl w:val="0"/>
          <w:numId w:val="1"/>
        </w:numPr>
      </w:pPr>
      <w:r>
        <w:t>Couche entièrement connectée</w:t>
      </w:r>
    </w:p>
    <w:p w:rsidR="000629D8" w:rsidRDefault="000629D8" w:rsidP="000629D8">
      <w:pPr>
        <w:pStyle w:val="Paragraphedeliste"/>
        <w:numPr>
          <w:ilvl w:val="0"/>
          <w:numId w:val="1"/>
        </w:numPr>
      </w:pPr>
      <w:r>
        <w:t>Couche de perte</w:t>
      </w:r>
    </w:p>
    <w:p w:rsidR="000629D8" w:rsidRDefault="00BF59CB" w:rsidP="00BF59CB">
      <w:r>
        <w:t xml:space="preserve">Ces différentes couches sont inspirées par les processus biologiques constatés dans les régions du champ visuel. L'idée derrière les </w:t>
      </w:r>
      <w:proofErr w:type="spellStart"/>
      <w:r>
        <w:t>CNNs</w:t>
      </w:r>
      <w:proofErr w:type="spellEnd"/>
      <w:r>
        <w:t xml:space="preserve"> est d'utiliser les poids des neurones vus précédemment pour apprendre des filtres. Les filtres permettent de mettre en avant des formes dans les images grâces </w:t>
      </w:r>
      <w:r w:rsidR="00F549B8">
        <w:t>aux différents exemples</w:t>
      </w:r>
      <w:r>
        <w:t xml:space="preserve"> appris. Ce qui va permettre de reconnaître l’objet en question en fonction des différents filtres </w:t>
      </w:r>
      <w:r w:rsidRPr="00A87A7E">
        <w:rPr>
          <w:highlight w:val="yellow"/>
          <w:rPrChange w:id="32" w:author="Jean-Jacques Rochat" w:date="2017-05-28T11:54:00Z">
            <w:rPr/>
          </w:rPrChange>
        </w:rPr>
        <w:t>qui se sont activés</w:t>
      </w:r>
      <w:r>
        <w:t>.</w:t>
      </w:r>
    </w:p>
    <w:p w:rsidR="00D3425A" w:rsidRDefault="00D3425A" w:rsidP="00611CBC">
      <w:pPr>
        <w:pStyle w:val="Titre3"/>
      </w:pPr>
      <w:bookmarkStart w:id="33" w:name="_Toc484167329"/>
      <w:r w:rsidRPr="00D3425A">
        <w:t>Convolution</w:t>
      </w:r>
      <w:bookmarkEnd w:id="33"/>
    </w:p>
    <w:p w:rsidR="00110291" w:rsidRDefault="00BF59CB" w:rsidP="00BF59CB">
      <w:r>
        <w:t xml:space="preserve">Pour commencer, nous allons parler de la convolution qui est la partie la plus importante d’un réseau convolutif. </w:t>
      </w:r>
    </w:p>
    <w:p w:rsidR="00BF59CB" w:rsidRDefault="00BF59CB" w:rsidP="00BF59CB">
      <w:r>
        <w:t>En informatique, nous stockons les images par des nombres qui représentent la valeur des pixels de l’image. Par conséquent, nous pouvons considérer notre image comme une matrice.</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750DD475" wp14:editId="2E9C8B82">
            <wp:extent cx="5503545" cy="1923415"/>
            <wp:effectExtent l="0" t="0" r="1905" b="635"/>
            <wp:docPr id="32" name="Image 32" descr="https://lh4.googleusercontent.com/gND1043YQaEBgbTDY5V9nlU5YAhggjncU4do3HEKmMHk6eepejokkKZYoC0D8hu6aDJ5rBRjpCb2hKQ3eD8jQDMDkIiqVNehFKkHbVgcv4bBTZ7fr2xdyqr4u0rBk8T3LvLT19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gND1043YQaEBgbTDY5V9nlU5YAhggjncU4do3HEKmMHk6eepejokkKZYoC0D8hu6aDJ5rBRjpCb2hKQ3eD8jQDMDkIiqVNehFKkHbVgcv4bBTZ7fr2xdyqr4u0rBk8T3LvLT19A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3545" cy="1923415"/>
                    </a:xfrm>
                    <a:prstGeom prst="rect">
                      <a:avLst/>
                    </a:prstGeom>
                    <a:noFill/>
                    <a:ln>
                      <a:noFill/>
                    </a:ln>
                  </pic:spPr>
                </pic:pic>
              </a:graphicData>
            </a:graphic>
          </wp:inline>
        </w:drawing>
      </w:r>
    </w:p>
    <w:p w:rsidR="00110291" w:rsidRDefault="00BF59CB" w:rsidP="00BF59CB">
      <w:r>
        <w:t xml:space="preserve">La convolution permet d’effectuer le filtrage d’une image grâce au traitement de la matrice de notre image par une autre matrice qui est appelée matrice de convolution ou noyau. </w:t>
      </w:r>
    </w:p>
    <w:p w:rsidR="00BF59CB" w:rsidRDefault="00BF59CB" w:rsidP="00BF59CB">
      <w:r>
        <w:lastRenderedPageBreak/>
        <w:t>De ce fait, la matrice de convolution va faire office de filtre, elle va étudier chaque pixel de l’image en multipliant et en additionnant les deux matrices.</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1DCD84A4" wp14:editId="70664A69">
            <wp:extent cx="4519930" cy="1233805"/>
            <wp:effectExtent l="0" t="0" r="0" b="4445"/>
            <wp:docPr id="31" name="Image 31" descr="https://lh5.googleusercontent.com/WfsvsfnNvdSPEPCeNNE2mYhSRsJ2nMgVM6IwVXXZ10m2rW0oNa_lcYOQLpMFlnC_F3fa191WFBvqDFgbeMUmzMZTWkPHzVbXHC1IAcVY3EO59x6rBu_SbA6xVl3wCam36adlzu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WfsvsfnNvdSPEPCeNNE2mYhSRsJ2nMgVM6IwVXXZ10m2rW0oNa_lcYOQLpMFlnC_F3fa191WFBvqDFgbeMUmzMZTWkPHzVbXHC1IAcVY3EO59x6rBu_SbA6xVl3wCam36adlzuu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9930" cy="1233805"/>
                    </a:xfrm>
                    <a:prstGeom prst="rect">
                      <a:avLst/>
                    </a:prstGeom>
                    <a:noFill/>
                    <a:ln>
                      <a:noFill/>
                    </a:ln>
                  </pic:spPr>
                </pic:pic>
              </a:graphicData>
            </a:graphic>
          </wp:inline>
        </w:drawing>
      </w:r>
    </w:p>
    <w:p w:rsidR="00E252F3" w:rsidRDefault="00E252F3" w:rsidP="00BF59CB">
      <w:r w:rsidRPr="00E252F3">
        <w:t>(40*</w:t>
      </w:r>
      <w:proofErr w:type="gramStart"/>
      <w:r w:rsidRPr="00E252F3">
        <w:t>0)+(</w:t>
      </w:r>
      <w:proofErr w:type="gramEnd"/>
      <w:r w:rsidRPr="00E252F3">
        <w:t>42*1)+(46*0) + (46*0)+(50*0)+(55*0) + (52*0)+(56*0)+(58*0) = 42</w:t>
      </w:r>
    </w:p>
    <w:p w:rsidR="00413386" w:rsidRDefault="00E252F3" w:rsidP="00E252F3">
      <w:r>
        <w:t xml:space="preserve">Dans le cas d’un réseau de neurones convolutifs nous allons par exemple avoir un filtre qui va déterminer si l’image correspond à une courbe. </w:t>
      </w:r>
    </w:p>
    <w:p w:rsidR="00413386" w:rsidRDefault="00413386" w:rsidP="00413386">
      <w:pPr>
        <w:jc w:val="center"/>
      </w:pPr>
      <w:r w:rsidRPr="00E01616">
        <w:rPr>
          <w:rFonts w:ascii="Arial" w:eastAsia="Times New Roman" w:hAnsi="Arial" w:cs="Arial"/>
          <w:noProof/>
          <w:color w:val="000000"/>
          <w:lang w:eastAsia="fr-CH"/>
        </w:rPr>
        <w:drawing>
          <wp:inline distT="0" distB="0" distL="0" distR="0" wp14:anchorId="2E12CCFD" wp14:editId="224EE3A6">
            <wp:extent cx="5736590" cy="2165350"/>
            <wp:effectExtent l="0" t="0" r="0" b="6350"/>
            <wp:docPr id="30" name="Image 30" descr="https://lh4.googleusercontent.com/NW3QF_Z4nYzUwJ9wPTd1iVFv_ruNCd-LrhK_0Hbc5OhIFGiCuRIuGB4xGARTbwjQqJJgsUtImYx51j3aZvlNhzqQBPs7Nh5VMC0kGCc8Fcq6mBXTxkgBajXZ-uOlvNrhC7nGbr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NW3QF_Z4nYzUwJ9wPTd1iVFv_ruNCd-LrhK_0Hbc5OhIFGiCuRIuGB4xGARTbwjQqJJgsUtImYx51j3aZvlNhzqQBPs7Nh5VMC0kGCc8Fcq6mBXTxkgBajXZ-uOlvNrhC7nGbrD_"/>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6590" cy="2165350"/>
                    </a:xfrm>
                    <a:prstGeom prst="rect">
                      <a:avLst/>
                    </a:prstGeom>
                    <a:noFill/>
                    <a:ln>
                      <a:noFill/>
                    </a:ln>
                  </pic:spPr>
                </pic:pic>
              </a:graphicData>
            </a:graphic>
          </wp:inline>
        </w:drawing>
      </w:r>
    </w:p>
    <w:p w:rsidR="00E252F3" w:rsidRDefault="00E252F3" w:rsidP="00E252F3">
      <w:r>
        <w:t>On peut voir dans l’image ci-dessus que la partie de gauche correspond à la partie d’une image et la partie de droite correspond à un filtre. On veut déterminer si cette image ressemble à une courbe et on utilise à cette fin la formule de la convolution. Ce qui nous donne 6600 car l’image ressemble beaucoup à notre filtre.</w:t>
      </w:r>
    </w:p>
    <w:p w:rsidR="007F1780" w:rsidRDefault="007F1780" w:rsidP="00E252F3">
      <w:r w:rsidRPr="00E01616">
        <w:rPr>
          <w:rFonts w:ascii="Arial" w:eastAsia="Times New Roman" w:hAnsi="Arial" w:cs="Arial"/>
          <w:noProof/>
          <w:color w:val="000000"/>
          <w:lang w:eastAsia="fr-CH"/>
        </w:rPr>
        <w:drawing>
          <wp:inline distT="0" distB="0" distL="0" distR="0" wp14:anchorId="15F7B0E4" wp14:editId="5A49EA07">
            <wp:extent cx="5736590" cy="2009775"/>
            <wp:effectExtent l="0" t="0" r="0" b="9525"/>
            <wp:docPr id="29" name="Image 29" descr="https://lh4.googleusercontent.com/P6g-g6I0C7R03pH3Ffe8onOTRGzi-es6gxW2599pLEVSlq6UN91-9mmaAxj8OsLBojY-OKZP1NgrQ_H1JYKtf7iCE7Etm9SRi1LWrb8Y302bPR-BWBBNFHoFWi3HEoDI4gGZjr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P6g-g6I0C7R03pH3Ffe8onOTRGzi-es6gxW2599pLEVSlq6UN91-9mmaAxj8OsLBojY-OKZP1NgrQ_H1JYKtf7iCE7Etm9SRi1LWrb8Y302bPR-BWBBNFHoFWi3HEoDI4gGZjr5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2009775"/>
                    </a:xfrm>
                    <a:prstGeom prst="rect">
                      <a:avLst/>
                    </a:prstGeom>
                    <a:noFill/>
                    <a:ln>
                      <a:noFill/>
                    </a:ln>
                  </pic:spPr>
                </pic:pic>
              </a:graphicData>
            </a:graphic>
          </wp:inline>
        </w:drawing>
      </w:r>
    </w:p>
    <w:p w:rsidR="00E252F3" w:rsidRDefault="00E252F3" w:rsidP="00E252F3">
      <w:r>
        <w:t>Maintenant on prend une partie de l’image qui ne ressemble pas à notre filtre et on répète l’opération de convolution. On remarque que cette fois le résultat est 0.</w:t>
      </w:r>
    </w:p>
    <w:p w:rsidR="007F1780" w:rsidRDefault="00E252F3" w:rsidP="00E252F3">
      <w:r>
        <w:t xml:space="preserve">On peut en conclure que plus le résultat de la convolution est élevé plus la partie de l’image ressemble à notre filtre. </w:t>
      </w:r>
    </w:p>
    <w:p w:rsidR="00E252F3" w:rsidRPr="00BF59CB" w:rsidRDefault="00E252F3" w:rsidP="00E252F3">
      <w:r>
        <w:lastRenderedPageBreak/>
        <w:t>A la fin de l’application du filtre sur chaque pixel de l’image on va se retrouver avec une nouvelle image qui va mettre en avant les différentes courbes que comportait l’ancienne image. Ce qui révèle un des points forts de la convolution c’est qu’il permet de détecter un élément partout dans l’image et différé de l’original.</w:t>
      </w:r>
    </w:p>
    <w:p w:rsidR="00D3425A" w:rsidRDefault="00D3425A" w:rsidP="00611CBC">
      <w:pPr>
        <w:pStyle w:val="Titre3"/>
      </w:pPr>
      <w:bookmarkStart w:id="34" w:name="_Toc484167330"/>
      <w:r w:rsidRPr="00D3425A">
        <w:t>Couche</w:t>
      </w:r>
      <w:bookmarkEnd w:id="34"/>
    </w:p>
    <w:p w:rsidR="00D3425A" w:rsidRDefault="0050632C">
      <w:pPr>
        <w:pStyle w:val="Titre4"/>
      </w:pPr>
      <w:bookmarkStart w:id="35" w:name="_Toc484167331"/>
      <w:ins w:id="36" w:author="Jean-Jacques Rochat" w:date="2017-05-28T11:58:00Z">
        <w:r>
          <w:t xml:space="preserve">Couche </w:t>
        </w:r>
      </w:ins>
      <w:del w:id="37" w:author="Jean-Jacques Rochat" w:date="2017-05-28T11:58:00Z">
        <w:r w:rsidR="00D3425A" w:rsidRPr="00D3425A" w:rsidDel="0050632C">
          <w:delText>C</w:delText>
        </w:r>
      </w:del>
      <w:ins w:id="38" w:author="Jean-Jacques Rochat" w:date="2017-05-28T11:58:00Z">
        <w:r>
          <w:t>c</w:t>
        </w:r>
      </w:ins>
      <w:r w:rsidR="00D3425A" w:rsidRPr="00D3425A">
        <w:t>onvolution</w:t>
      </w:r>
      <w:bookmarkEnd w:id="35"/>
    </w:p>
    <w:p w:rsidR="00E252F3" w:rsidRPr="00E252F3" w:rsidRDefault="00E252F3" w:rsidP="00E252F3">
      <w:r w:rsidRPr="00E252F3">
        <w:t>La couche de convolution utilise le principe de convolution vu avant pour apprendre des filtres aux différents poids des neurones. Les poids sont partagés dans une couche de convolution car on considère que si le filtre est efficace sur une partie de l’image il l’est aussi pour le reste de l’image.</w:t>
      </w:r>
    </w:p>
    <w:p w:rsidR="00D3425A" w:rsidRDefault="0050632C" w:rsidP="00D3425A">
      <w:pPr>
        <w:pStyle w:val="Titre4"/>
      </w:pPr>
      <w:bookmarkStart w:id="39" w:name="_Toc484167332"/>
      <w:ins w:id="40" w:author="Jean-Jacques Rochat" w:date="2017-05-28T11:58:00Z">
        <w:r>
          <w:t xml:space="preserve">Couche </w:t>
        </w:r>
      </w:ins>
      <w:del w:id="41" w:author="Jean-Jacques Rochat" w:date="2017-05-28T11:58:00Z">
        <w:r w:rsidR="00D3425A" w:rsidRPr="00D3425A" w:rsidDel="0050632C">
          <w:delText>P</w:delText>
        </w:r>
      </w:del>
      <w:proofErr w:type="spellStart"/>
      <w:ins w:id="42" w:author="Jean-Jacques Rochat" w:date="2017-05-28T11:58:00Z">
        <w:r>
          <w:t>p</w:t>
        </w:r>
      </w:ins>
      <w:r w:rsidR="00D3425A" w:rsidRPr="00D3425A">
        <w:t>ooling</w:t>
      </w:r>
      <w:bookmarkEnd w:id="39"/>
      <w:proofErr w:type="spellEnd"/>
    </w:p>
    <w:p w:rsidR="00EB67B6" w:rsidRDefault="00EB67B6" w:rsidP="00EB67B6">
      <w:r w:rsidRPr="00EB67B6">
        <w:t xml:space="preserve">La couche de </w:t>
      </w:r>
      <w:proofErr w:type="spellStart"/>
      <w:r w:rsidRPr="00EB67B6">
        <w:t>pooling</w:t>
      </w:r>
      <w:proofErr w:type="spellEnd"/>
      <w:r w:rsidRPr="00EB67B6">
        <w:t xml:space="preserve"> (mise en commun) permet de redimensionner le réseau entre différentes couches. La couche de </w:t>
      </w:r>
      <w:proofErr w:type="spellStart"/>
      <w:r w:rsidRPr="00EB67B6">
        <w:t>pooling</w:t>
      </w:r>
      <w:proofErr w:type="spellEnd"/>
      <w:r w:rsidRPr="00EB67B6">
        <w:t xml:space="preserve"> va découper l’image d’entrée pour échantillonner l’image en plusieurs petites parties</w:t>
      </w:r>
      <w:r>
        <w:t>.</w:t>
      </w:r>
    </w:p>
    <w:p w:rsidR="00605DCD" w:rsidRDefault="00605DCD" w:rsidP="00605DCD">
      <w:pPr>
        <w:jc w:val="center"/>
      </w:pPr>
      <w:r w:rsidRPr="00E01616">
        <w:rPr>
          <w:rFonts w:ascii="Arial" w:eastAsia="Times New Roman" w:hAnsi="Arial" w:cs="Arial"/>
          <w:noProof/>
          <w:color w:val="000000"/>
          <w:lang w:eastAsia="fr-CH"/>
        </w:rPr>
        <w:drawing>
          <wp:inline distT="0" distB="0" distL="0" distR="0" wp14:anchorId="2A50195B" wp14:editId="5DE974AD">
            <wp:extent cx="2096135" cy="1207770"/>
            <wp:effectExtent l="0" t="0" r="0" b="0"/>
            <wp:docPr id="28" name="Image 28" descr="https://lh5.googleusercontent.com/9uA62cj80HfxnVsHSfhSvdjJFbnWJzmJvI_xG1fR9ogIL0Mh9PI0nq_dS6jSY1QeSCCO_IoToyMajBYn84JEKq4mnxLQfAoBw_zWuVXfng5R2osT1ls4gzxS0b1DYaDZ4s7fLf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9uA62cj80HfxnVsHSfhSvdjJFbnWJzmJvI_xG1fR9ogIL0Mh9PI0nq_dS6jSY1QeSCCO_IoToyMajBYn84JEKq4mnxLQfAoBw_zWuVXfng5R2osT1ls4gzxS0b1DYaDZ4s7fLfo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6135" cy="1207770"/>
                    </a:xfrm>
                    <a:prstGeom prst="rect">
                      <a:avLst/>
                    </a:prstGeom>
                    <a:noFill/>
                    <a:ln>
                      <a:noFill/>
                    </a:ln>
                  </pic:spPr>
                </pic:pic>
              </a:graphicData>
            </a:graphic>
          </wp:inline>
        </w:drawing>
      </w:r>
    </w:p>
    <w:p w:rsidR="002D5C42" w:rsidRDefault="00EB67B6" w:rsidP="00EB67B6">
      <w:r w:rsidRPr="00EB67B6">
        <w:t>Par exemple, dans l’image on voit qu</w:t>
      </w:r>
      <w:ins w:id="43" w:author="Jean-Jacques Rochat" w:date="2017-05-28T11:57:00Z">
        <w:r w:rsidR="0050632C">
          <w:t>e l</w:t>
        </w:r>
      </w:ins>
      <w:r w:rsidRPr="00EB67B6">
        <w:t xml:space="preserve">’on garde seulement les maximums ce qui permet de réduire la taille de l’image et ainsi d’appliquer des filtres plus précis sur les sous parties. Il existe d’autres fonctions de </w:t>
      </w:r>
      <w:proofErr w:type="spellStart"/>
      <w:r w:rsidRPr="00EB67B6">
        <w:t>pooling</w:t>
      </w:r>
      <w:proofErr w:type="spellEnd"/>
      <w:r w:rsidRPr="00EB67B6">
        <w:t xml:space="preserve"> par exemple l’</w:t>
      </w:r>
      <w:proofErr w:type="spellStart"/>
      <w:r w:rsidRPr="00EB67B6">
        <w:t>average</w:t>
      </w:r>
      <w:proofErr w:type="spellEnd"/>
      <w:r w:rsidRPr="00EB67B6">
        <w:t xml:space="preserve"> </w:t>
      </w:r>
      <w:proofErr w:type="spellStart"/>
      <w:r w:rsidRPr="00EB67B6">
        <w:t>pooling</w:t>
      </w:r>
      <w:proofErr w:type="spellEnd"/>
      <w:r w:rsidRPr="00EB67B6">
        <w:t xml:space="preserve"> qui permet de garder la moyenne de la partie découpée. Mais le max </w:t>
      </w:r>
      <w:proofErr w:type="spellStart"/>
      <w:r w:rsidRPr="00EB67B6">
        <w:t>pooling</w:t>
      </w:r>
      <w:proofErr w:type="spellEnd"/>
      <w:r w:rsidRPr="00EB67B6">
        <w:t xml:space="preserve"> est plus efficace car il augmente plus significativement l’importance des activations </w:t>
      </w:r>
      <w:r w:rsidR="00221FC6" w:rsidRPr="00EB67B6">
        <w:t xml:space="preserve">fortes. </w:t>
      </w:r>
    </w:p>
    <w:p w:rsidR="00EB67B6" w:rsidRPr="00EB67B6" w:rsidRDefault="00221FC6" w:rsidP="00EB67B6">
      <w:r w:rsidRPr="00EB67B6">
        <w:t>Cette</w:t>
      </w:r>
      <w:r w:rsidR="00EB67B6" w:rsidRPr="00EB67B6">
        <w:t xml:space="preserve"> couche permet aussi d'économiser en performance car on aura moins de données à traiter par la suite.</w:t>
      </w:r>
    </w:p>
    <w:p w:rsidR="00D3425A" w:rsidRDefault="0050632C" w:rsidP="00D3425A">
      <w:pPr>
        <w:pStyle w:val="Titre4"/>
      </w:pPr>
      <w:bookmarkStart w:id="44" w:name="_Toc484167333"/>
      <w:ins w:id="45" w:author="Jean-Jacques Rochat" w:date="2017-05-28T12:00:00Z">
        <w:r>
          <w:t xml:space="preserve">Couche </w:t>
        </w:r>
      </w:ins>
      <w:del w:id="46" w:author="Jean-Jacques Rochat" w:date="2017-05-28T12:00:00Z">
        <w:r w:rsidR="00D3425A" w:rsidRPr="00D3425A" w:rsidDel="0050632C">
          <w:delText>C</w:delText>
        </w:r>
      </w:del>
      <w:ins w:id="47" w:author="Jean-Jacques Rochat" w:date="2017-05-28T12:00:00Z">
        <w:r>
          <w:t>c</w:t>
        </w:r>
      </w:ins>
      <w:r w:rsidR="00D3425A" w:rsidRPr="00D3425A">
        <w:t>orrection</w:t>
      </w:r>
      <w:bookmarkEnd w:id="44"/>
    </w:p>
    <w:p w:rsidR="0046310E" w:rsidRPr="00E01616" w:rsidRDefault="0046310E" w:rsidP="0046310E">
      <w:pPr>
        <w:rPr>
          <w:rFonts w:ascii="Times New Roman" w:hAnsi="Times New Roman" w:cs="Times New Roman"/>
          <w:szCs w:val="24"/>
          <w:lang w:eastAsia="fr-CH"/>
        </w:rPr>
      </w:pPr>
      <w:r w:rsidRPr="00E01616">
        <w:rPr>
          <w:lang w:eastAsia="fr-CH"/>
        </w:rPr>
        <w:t>La couche de correction est une fonction d’activation vu</w:t>
      </w:r>
      <w:r>
        <w:rPr>
          <w:lang w:eastAsia="fr-CH"/>
        </w:rPr>
        <w:t>e</w:t>
      </w:r>
      <w:r w:rsidRPr="00E01616">
        <w:rPr>
          <w:lang w:eastAsia="fr-CH"/>
        </w:rPr>
        <w:t xml:space="preserve"> précédemment dans le chapitre des réseaux de neurones. </w:t>
      </w:r>
      <w:r>
        <w:rPr>
          <w:lang w:eastAsia="fr-CH"/>
        </w:rPr>
        <w:t>Elle</w:t>
      </w:r>
      <w:r w:rsidRPr="00E01616">
        <w:rPr>
          <w:lang w:eastAsia="fr-CH"/>
        </w:rPr>
        <w:t xml:space="preserve"> va permettre d’augmenter les propriétés non linéaires de l’ensemble du réseau de neurones. </w:t>
      </w:r>
    </w:p>
    <w:p w:rsidR="0046310E" w:rsidRPr="004D5449" w:rsidRDefault="0046310E" w:rsidP="0046310E">
      <w:pPr>
        <w:rPr>
          <w:rFonts w:ascii="Times New Roman" w:hAnsi="Times New Roman" w:cs="Times New Roman"/>
          <w:szCs w:val="24"/>
          <w:lang w:eastAsia="fr-CH"/>
        </w:rPr>
      </w:pPr>
      <w:r w:rsidRPr="00E01616">
        <w:rPr>
          <w:lang w:eastAsia="fr-CH"/>
        </w:rPr>
        <w:t>Quelques exemples de fonction</w:t>
      </w:r>
      <w:r>
        <w:rPr>
          <w:lang w:eastAsia="fr-CH"/>
        </w:rPr>
        <w:t>s</w:t>
      </w:r>
      <w:r w:rsidRPr="00E01616">
        <w:rPr>
          <w:lang w:eastAsia="fr-CH"/>
        </w:rPr>
        <w:t xml:space="preserve"> d’activations utilisé</w:t>
      </w:r>
      <w:r>
        <w:rPr>
          <w:lang w:eastAsia="fr-CH"/>
        </w:rPr>
        <w:t>e</w:t>
      </w:r>
      <w:r w:rsidRPr="00E01616">
        <w:rPr>
          <w:lang w:eastAsia="fr-CH"/>
        </w:rPr>
        <w:t xml:space="preserve">s dans les </w:t>
      </w:r>
      <w:proofErr w:type="spellStart"/>
      <w:r w:rsidRPr="00E01616">
        <w:rPr>
          <w:lang w:eastAsia="fr-CH"/>
        </w:rPr>
        <w:t>CNNs</w:t>
      </w:r>
      <w:proofErr w:type="spellEnd"/>
      <w:r w:rsidRPr="00E01616">
        <w:rPr>
          <w:lang w:eastAsia="fr-CH"/>
        </w:rPr>
        <w:t>.</w:t>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w:t>
      </w:r>
      <w:proofErr w:type="spellStart"/>
      <w:proofErr w:type="gramStart"/>
      <w:r w:rsidRPr="00E01616">
        <w:rPr>
          <w:lang w:eastAsia="fr-CH"/>
        </w:rPr>
        <w:t>ReLU</w:t>
      </w:r>
      <w:proofErr w:type="spellEnd"/>
      <w:r w:rsidRPr="00E01616">
        <w:rPr>
          <w:lang w:eastAsia="fr-CH"/>
        </w:rPr>
        <w:t>:</w:t>
      </w:r>
      <w:proofErr w:type="gramEnd"/>
      <w:r w:rsidRPr="00E01616">
        <w:rPr>
          <w:lang w:eastAsia="fr-CH"/>
        </w:rPr>
        <w:t xml:space="preserve"> </w:t>
      </w:r>
      <w:r w:rsidRPr="00E01616">
        <w:rPr>
          <w:noProof/>
          <w:lang w:eastAsia="fr-CH"/>
        </w:rPr>
        <w:drawing>
          <wp:inline distT="0" distB="0" distL="0" distR="0" wp14:anchorId="53D48147" wp14:editId="1A706726">
            <wp:extent cx="1380490" cy="215900"/>
            <wp:effectExtent l="0" t="0" r="0" b="0"/>
            <wp:docPr id="27" name="Image 27" descr="https://lh5.googleusercontent.com/XQP02l0qC9DQclz2aSv5yG_AZzXALh-h6u2m7mJs5rqwShwi1Hg4gZArZwi3nCFvRrSYV1ynDGtIiK2Zxg3MD1_qDw6-JIMQ5s-joM2JfaJv-uZnR2awXUs5jpiloYcwz7AlKh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XQP02l0qC9DQclz2aSv5yG_AZzXALh-h6u2m7mJs5rqwShwi1Hg4gZArZwi3nCFvRrSYV1ynDGtIiK2Zxg3MD1_qDw6-JIMQ5s-joM2JfaJv-uZnR2awXUs5jpiloYcwz7AlKhQv"/>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80490"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tangente </w:t>
      </w:r>
      <w:r w:rsidR="00F549B8" w:rsidRPr="00E01616">
        <w:rPr>
          <w:lang w:eastAsia="fr-CH"/>
        </w:rPr>
        <w:t>hyperbolique :</w:t>
      </w:r>
      <w:r w:rsidRPr="00E01616">
        <w:rPr>
          <w:lang w:eastAsia="fr-CH"/>
        </w:rPr>
        <w:t xml:space="preserve"> </w:t>
      </w:r>
      <w:r w:rsidRPr="00E01616">
        <w:rPr>
          <w:noProof/>
          <w:lang w:eastAsia="fr-CH"/>
        </w:rPr>
        <w:drawing>
          <wp:inline distT="0" distB="0" distL="0" distR="0" wp14:anchorId="6531D4ED" wp14:editId="43C263CF">
            <wp:extent cx="1302385" cy="215900"/>
            <wp:effectExtent l="0" t="0" r="0" b="0"/>
            <wp:docPr id="26" name="Image 26" descr="https://lh3.googleusercontent.com/0ziNesEnWPaitxycfA9TSs_zGva8FsAeCHnPeo3KnmXi333wJ7ech6bESroay-ruFa-VsSjcvyE_B20Q1cc_p72pc68CBUcCivjSsitjrxVwRSnY7IqeZRa7yPN88xMIyR4aCJ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0ziNesEnWPaitxycfA9TSs_zGva8FsAeCHnPeo3KnmXi333wJ7ech6bESroay-ruFa-VsSjcvyE_B20Q1cc_p72pc68CBUcCivjSsitjrxVwRSnY7IqeZRa7yPN88xMIyR4aCJJ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tangente hyperbolique </w:t>
      </w:r>
      <w:r w:rsidR="00F549B8" w:rsidRPr="00E01616">
        <w:rPr>
          <w:lang w:eastAsia="fr-CH"/>
        </w:rPr>
        <w:t>saturante :</w:t>
      </w:r>
      <w:r w:rsidRPr="00E01616">
        <w:rPr>
          <w:lang w:eastAsia="fr-CH"/>
        </w:rPr>
        <w:t xml:space="preserve">   </w:t>
      </w:r>
      <w:r w:rsidRPr="00E01616">
        <w:rPr>
          <w:noProof/>
          <w:lang w:eastAsia="fr-CH"/>
        </w:rPr>
        <w:drawing>
          <wp:inline distT="0" distB="0" distL="0" distR="0" wp14:anchorId="137BE2A1" wp14:editId="12B1F995">
            <wp:extent cx="1302385" cy="215900"/>
            <wp:effectExtent l="0" t="0" r="0" b="0"/>
            <wp:docPr id="25" name="Image 25" descr="https://lh5.googleusercontent.com/Rox8VrJKgD0GmlcX1GTrqsGP_oyfImqPvGRhCUY1_Z5oT_-1QIqO0RpagaT498SkruM5wMDRESYIn0NHs1wAiG1ce_aaTOvOQ0mZDvllrZRuOAo3B9jyqMYtC_DdM66LYd9lFi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Rox8VrJKgD0GmlcX1GTrqsGP_oyfImqPvGRhCUY1_Z5oT_-1QIqO0RpagaT498SkruM5wMDRESYIn0NHs1wAiG1ce_aaTOvOQ0mZDvllrZRuOAo3B9jyqMYtC_DdM66LYd9lFiR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4D5449" w:rsidRDefault="0046310E" w:rsidP="0046310E">
      <w:pPr>
        <w:rPr>
          <w:rFonts w:ascii="Times New Roman" w:hAnsi="Times New Roman" w:cs="Times New Roman"/>
          <w:szCs w:val="24"/>
          <w:lang w:eastAsia="fr-CH"/>
        </w:rPr>
      </w:pPr>
      <w:r w:rsidRPr="00E01616">
        <w:rPr>
          <w:lang w:eastAsia="fr-CH"/>
        </w:rPr>
        <w:t xml:space="preserve">La fonction </w:t>
      </w:r>
      <w:r w:rsidR="00F549B8" w:rsidRPr="00E01616">
        <w:rPr>
          <w:lang w:eastAsia="fr-CH"/>
        </w:rPr>
        <w:t>sigmoïde :</w:t>
      </w:r>
      <w:r w:rsidRPr="00E01616">
        <w:rPr>
          <w:lang w:eastAsia="fr-CH"/>
        </w:rPr>
        <w:t xml:space="preserve"> </w:t>
      </w:r>
      <w:r w:rsidRPr="00E01616">
        <w:rPr>
          <w:noProof/>
          <w:lang w:eastAsia="fr-CH"/>
        </w:rPr>
        <w:drawing>
          <wp:inline distT="0" distB="0" distL="0" distR="0" wp14:anchorId="50C07A5B" wp14:editId="0322DBDD">
            <wp:extent cx="1475105" cy="241300"/>
            <wp:effectExtent l="0" t="0" r="0" b="6350"/>
            <wp:docPr id="24" name="Image 24" descr="https://lh4.googleusercontent.com/0m1v0jRXGis084wx3pjMa3ErPnf83v2VUvTxA1B2EyfDvxDC0WPrMDo9kvGOmbN03nPF7_eRbJq3bpBGxkqNp9L1pXRzYOPiy31CSL00akmrI_mRVEbb6D3Qf5LXT-yvXjLvB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0m1v0jRXGis084wx3pjMa3ErPnf83v2VUvTxA1B2EyfDvxDC0WPrMDo9kvGOmbN03nPF7_eRbJq3bpBGxkqNp9L1pXRzYOPiy31CSL00akmrI_mRVEbb6D3Qf5LXT-yvXjLvBLa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75105" cy="241300"/>
                    </a:xfrm>
                    <a:prstGeom prst="rect">
                      <a:avLst/>
                    </a:prstGeom>
                    <a:noFill/>
                    <a:ln>
                      <a:noFill/>
                    </a:ln>
                  </pic:spPr>
                </pic:pic>
              </a:graphicData>
            </a:graphic>
          </wp:inline>
        </w:drawing>
      </w:r>
    </w:p>
    <w:p w:rsidR="0046310E" w:rsidRPr="0046310E" w:rsidRDefault="0046310E" w:rsidP="0046310E">
      <w:pPr>
        <w:rPr>
          <w:rFonts w:ascii="Times New Roman" w:hAnsi="Times New Roman" w:cs="Times New Roman"/>
          <w:szCs w:val="24"/>
          <w:lang w:eastAsia="fr-CH"/>
        </w:rPr>
      </w:pPr>
      <w:r w:rsidRPr="00E01616">
        <w:rPr>
          <w:lang w:eastAsia="fr-CH"/>
        </w:rPr>
        <w:lastRenderedPageBreak/>
        <w:t>Généralement</w:t>
      </w:r>
      <w:r>
        <w:rPr>
          <w:lang w:eastAsia="fr-CH"/>
        </w:rPr>
        <w:t>,</w:t>
      </w:r>
      <w:r w:rsidRPr="00E01616">
        <w:rPr>
          <w:lang w:eastAsia="fr-CH"/>
        </w:rPr>
        <w:t xml:space="preserve"> on </w:t>
      </w:r>
      <w:r>
        <w:rPr>
          <w:lang w:eastAsia="fr-CH"/>
        </w:rPr>
        <w:t>utilise</w:t>
      </w:r>
      <w:r w:rsidRPr="00E01616">
        <w:rPr>
          <w:lang w:eastAsia="fr-CH"/>
        </w:rPr>
        <w:t xml:space="preserve"> la fonction de </w:t>
      </w:r>
      <w:proofErr w:type="spellStart"/>
      <w:r w:rsidRPr="00E01616">
        <w:rPr>
          <w:lang w:eastAsia="fr-CH"/>
        </w:rPr>
        <w:t>ReLU</w:t>
      </w:r>
      <w:proofErr w:type="spellEnd"/>
      <w:r w:rsidRPr="00E01616">
        <w:rPr>
          <w:lang w:eastAsia="fr-CH"/>
        </w:rPr>
        <w:t xml:space="preserve"> car la formation de réseau</w:t>
      </w:r>
      <w:r>
        <w:rPr>
          <w:lang w:eastAsia="fr-CH"/>
        </w:rPr>
        <w:t>x</w:t>
      </w:r>
      <w:r w:rsidRPr="00E01616">
        <w:rPr>
          <w:lang w:eastAsia="fr-CH"/>
        </w:rPr>
        <w:t xml:space="preserve"> neuronal</w:t>
      </w:r>
      <w:r>
        <w:rPr>
          <w:lang w:eastAsia="fr-CH"/>
        </w:rPr>
        <w:t>es</w:t>
      </w:r>
      <w:r w:rsidRPr="00E01616">
        <w:rPr>
          <w:lang w:eastAsia="fr-CH"/>
        </w:rPr>
        <w:t xml:space="preserve"> est plus rapide.</w:t>
      </w:r>
    </w:p>
    <w:p w:rsidR="00D3425A" w:rsidRDefault="0050632C" w:rsidP="00D3425A">
      <w:pPr>
        <w:pStyle w:val="Titre4"/>
      </w:pPr>
      <w:bookmarkStart w:id="48" w:name="_Toc484167334"/>
      <w:ins w:id="49" w:author="Jean-Jacques Rochat" w:date="2017-05-28T12:00:00Z">
        <w:r>
          <w:t xml:space="preserve">Couche </w:t>
        </w:r>
      </w:ins>
      <w:del w:id="50" w:author="Jean-Jacques Rochat" w:date="2017-05-28T12:00:00Z">
        <w:r w:rsidR="00D3425A" w:rsidRPr="00D3425A" w:rsidDel="0050632C">
          <w:delText>E</w:delText>
        </w:r>
      </w:del>
      <w:ins w:id="51" w:author="Jean-Jacques Rochat" w:date="2017-05-28T12:00:00Z">
        <w:r>
          <w:t>e</w:t>
        </w:r>
      </w:ins>
      <w:r w:rsidR="00D3425A" w:rsidRPr="00D3425A">
        <w:t>ntièrement connectées</w:t>
      </w:r>
      <w:bookmarkEnd w:id="48"/>
    </w:p>
    <w:p w:rsidR="00276253" w:rsidRPr="00276253" w:rsidRDefault="00276253" w:rsidP="00276253">
      <w:r w:rsidRPr="00276253">
        <w:t>La couche entièrement connectée est la couche finale de notre CNN, elle permet d’appliquer le raisonnement haut niveau. Les neurones dans la couche entièrement connectée ont des connexions vers toutes les sorties de la couche antérieure. Ce sont ces neurones qui vont nous permettre de déterminer quelle classe va être activée.</w:t>
      </w:r>
    </w:p>
    <w:p w:rsidR="00D3425A" w:rsidRDefault="0050632C" w:rsidP="00D3425A">
      <w:pPr>
        <w:pStyle w:val="Titre4"/>
      </w:pPr>
      <w:bookmarkStart w:id="52" w:name="_Toc484167335"/>
      <w:ins w:id="53" w:author="Jean-Jacques Rochat" w:date="2017-05-28T12:00:00Z">
        <w:r>
          <w:t xml:space="preserve">Couche </w:t>
        </w:r>
      </w:ins>
      <w:del w:id="54" w:author="Jean-Jacques Rochat" w:date="2017-05-28T12:00:00Z">
        <w:r w:rsidR="00D3425A" w:rsidRPr="00D3425A" w:rsidDel="0050632C">
          <w:delText>P</w:delText>
        </w:r>
      </w:del>
      <w:ins w:id="55" w:author="Jean-Jacques Rochat" w:date="2017-05-28T12:00:00Z">
        <w:r>
          <w:t>p</w:t>
        </w:r>
      </w:ins>
      <w:r w:rsidR="00D3425A" w:rsidRPr="00D3425A">
        <w:t>erte</w:t>
      </w:r>
      <w:bookmarkEnd w:id="52"/>
    </w:p>
    <w:p w:rsidR="00276253" w:rsidRPr="00276253" w:rsidRDefault="00276253" w:rsidP="00276253">
      <w:r w:rsidRPr="00276253">
        <w:t xml:space="preserve">La couche de perte permet de spécifier comment l'entraînement modifie le réseau entre le signal prévu et réel. Différentes fonctions sont utilisées en fonction des besoins. Par exemple, la perte </w:t>
      </w:r>
      <w:proofErr w:type="spellStart"/>
      <w:r w:rsidRPr="00276253">
        <w:t>softmax</w:t>
      </w:r>
      <w:proofErr w:type="spellEnd"/>
      <w:r w:rsidRPr="00276253">
        <w:t xml:space="preserve"> est utilisée pour prédire une seule classe parmi K classes mutuellement exclusives.</w:t>
      </w:r>
    </w:p>
    <w:p w:rsidR="00D3425A" w:rsidRDefault="00D3425A" w:rsidP="00611CBC">
      <w:pPr>
        <w:pStyle w:val="Titre3"/>
      </w:pPr>
      <w:bookmarkStart w:id="56" w:name="_Toc484167336"/>
      <w:r w:rsidRPr="00D3425A">
        <w:t>Exemples</w:t>
      </w:r>
      <w:bookmarkEnd w:id="56"/>
    </w:p>
    <w:p w:rsidR="00D3425A" w:rsidRDefault="00D3425A" w:rsidP="0050632C">
      <w:pPr>
        <w:pStyle w:val="Titre1"/>
      </w:pPr>
      <w:bookmarkStart w:id="57" w:name="_Toc484167337"/>
      <w:r w:rsidRPr="00D3425A">
        <w:lastRenderedPageBreak/>
        <w:t>Techniques</w:t>
      </w:r>
      <w:bookmarkEnd w:id="57"/>
    </w:p>
    <w:p w:rsidR="00D3425A" w:rsidRDefault="00D3425A" w:rsidP="00DD1683">
      <w:pPr>
        <w:pStyle w:val="Titre2"/>
      </w:pPr>
      <w:bookmarkStart w:id="58" w:name="_Toc484167338"/>
      <w:r w:rsidRPr="00D3425A">
        <w:t>Introduction</w:t>
      </w:r>
      <w:bookmarkEnd w:id="58"/>
    </w:p>
    <w:p w:rsidR="00DC30E2" w:rsidRPr="00DC30E2" w:rsidRDefault="00DC30E2" w:rsidP="00DC30E2">
      <w:r>
        <w:t xml:space="preserve">Dans la partie technique de mon travail de </w:t>
      </w:r>
      <w:proofErr w:type="spellStart"/>
      <w:r>
        <w:t>bachelor</w:t>
      </w:r>
      <w:proofErr w:type="spellEnd"/>
      <w:r>
        <w:t xml:space="preserve"> je dois réaliser un service de déploiement qui doit permettre de déployer rapidement des réseaux de neurones sur différente machine via une application graphique.  </w:t>
      </w:r>
    </w:p>
    <w:p w:rsidR="00D3425A" w:rsidRDefault="00D3425A" w:rsidP="00DD1683">
      <w:pPr>
        <w:pStyle w:val="Titre2"/>
      </w:pPr>
      <w:bookmarkStart w:id="59" w:name="_Toc484167339"/>
      <w:r w:rsidRPr="00D3425A">
        <w:t>Analyse de l’existant</w:t>
      </w:r>
      <w:bookmarkEnd w:id="59"/>
    </w:p>
    <w:p w:rsidR="00D3425A" w:rsidRDefault="00D3425A" w:rsidP="00611CBC">
      <w:pPr>
        <w:pStyle w:val="Titre3"/>
      </w:pPr>
      <w:bookmarkStart w:id="60" w:name="_Toc484167340"/>
      <w:r w:rsidRPr="00D3425A">
        <w:t>Déploiement</w:t>
      </w:r>
      <w:bookmarkEnd w:id="60"/>
    </w:p>
    <w:p w:rsidR="00D3425A" w:rsidRDefault="00D3425A" w:rsidP="00D3425A">
      <w:pPr>
        <w:pStyle w:val="Titre4"/>
      </w:pPr>
      <w:bookmarkStart w:id="61" w:name="_Toc484167341"/>
      <w:r w:rsidRPr="00D3425A">
        <w:t>Docker</w:t>
      </w:r>
      <w:bookmarkEnd w:id="61"/>
    </w:p>
    <w:p w:rsidR="00276253" w:rsidRDefault="00276253" w:rsidP="00276253">
      <w:r w:rsidRPr="00276253">
        <w:t>Docker est un logiciel libre qui permet d'automatiser le déploiement d'applications dans des conteneurs. Ce qui permet d’exécuter des processus de façon isolée.</w:t>
      </w:r>
    </w:p>
    <w:p w:rsidR="00276253" w:rsidRDefault="00F549B8" w:rsidP="00276253">
      <w:pPr>
        <w:rPr>
          <w:b/>
        </w:rPr>
      </w:pPr>
      <w:r w:rsidRPr="00276253">
        <w:rPr>
          <w:b/>
        </w:rPr>
        <w:t>Avantage</w:t>
      </w:r>
      <w:r>
        <w:rPr>
          <w:b/>
        </w:rPr>
        <w:t>s</w:t>
      </w:r>
      <w:r w:rsidR="00276253">
        <w:rPr>
          <w:b/>
        </w:rPr>
        <w:t> :</w:t>
      </w:r>
    </w:p>
    <w:p w:rsidR="005252B8" w:rsidRDefault="005252B8" w:rsidP="005252B8">
      <w:pPr>
        <w:pStyle w:val="Paragraphedeliste"/>
        <w:numPr>
          <w:ilvl w:val="0"/>
          <w:numId w:val="2"/>
        </w:numPr>
      </w:pPr>
      <w:r>
        <w:t xml:space="preserve">Déploiement rapide de </w:t>
      </w:r>
      <w:r w:rsidR="009B404E">
        <w:t>plusieurs clients</w:t>
      </w:r>
      <w:r>
        <w:t xml:space="preserve"> sur une machine.</w:t>
      </w:r>
    </w:p>
    <w:p w:rsidR="005252B8" w:rsidRDefault="005252B8" w:rsidP="005252B8">
      <w:pPr>
        <w:pStyle w:val="Paragraphedeliste"/>
        <w:numPr>
          <w:ilvl w:val="0"/>
          <w:numId w:val="2"/>
        </w:numPr>
      </w:pPr>
      <w:r>
        <w:t>Facilement portable d'une machine à une autre.</w:t>
      </w:r>
    </w:p>
    <w:p w:rsidR="005252B8" w:rsidRDefault="005252B8" w:rsidP="005252B8">
      <w:pPr>
        <w:pStyle w:val="Paragraphedeliste"/>
        <w:numPr>
          <w:ilvl w:val="0"/>
          <w:numId w:val="2"/>
        </w:numPr>
      </w:pPr>
      <w:r>
        <w:t>Automatisation de l'installation des différents éléments.</w:t>
      </w:r>
    </w:p>
    <w:p w:rsidR="00276253" w:rsidRDefault="005252B8" w:rsidP="005252B8">
      <w:pPr>
        <w:pStyle w:val="Paragraphedeliste"/>
        <w:numPr>
          <w:ilvl w:val="0"/>
          <w:numId w:val="2"/>
        </w:numPr>
      </w:pPr>
      <w:r>
        <w:t>Léger en taille et rapide d’exécution.</w:t>
      </w:r>
    </w:p>
    <w:p w:rsidR="007F6376" w:rsidRDefault="00F549B8" w:rsidP="007F6376">
      <w:r w:rsidRPr="009B404E">
        <w:rPr>
          <w:b/>
        </w:rPr>
        <w:t>Désavantage</w:t>
      </w:r>
      <w:r>
        <w:rPr>
          <w:b/>
        </w:rPr>
        <w:t>s</w:t>
      </w:r>
      <w:r w:rsidR="009B404E">
        <w:t> :</w:t>
      </w:r>
    </w:p>
    <w:p w:rsidR="007F6376" w:rsidRDefault="007F6376" w:rsidP="007F6376">
      <w:pPr>
        <w:pStyle w:val="Paragraphedeliste"/>
        <w:numPr>
          <w:ilvl w:val="0"/>
          <w:numId w:val="3"/>
        </w:numPr>
      </w:pPr>
      <w:r>
        <w:t>Un peu plus compliqué d'accéder au GPU.</w:t>
      </w:r>
    </w:p>
    <w:p w:rsidR="009B404E" w:rsidRPr="00276253" w:rsidRDefault="007F6376" w:rsidP="007F6376">
      <w:pPr>
        <w:pStyle w:val="Paragraphedeliste"/>
        <w:numPr>
          <w:ilvl w:val="0"/>
          <w:numId w:val="3"/>
        </w:numPr>
      </w:pPr>
      <w:r>
        <w:t xml:space="preserve">Les conteneurs docker </w:t>
      </w:r>
      <w:r w:rsidR="00712C06">
        <w:t>possèdent</w:t>
      </w:r>
      <w:r>
        <w:t xml:space="preserve"> par défaut la même adresse mac.</w:t>
      </w:r>
    </w:p>
    <w:p w:rsidR="00D3425A" w:rsidRDefault="00D3425A" w:rsidP="006C62B1">
      <w:pPr>
        <w:pStyle w:val="Titre4"/>
      </w:pPr>
      <w:bookmarkStart w:id="62" w:name="_Toc484167342"/>
      <w:r w:rsidRPr="00D3425A">
        <w:t>Machine virtuelle</w:t>
      </w:r>
      <w:bookmarkEnd w:id="62"/>
    </w:p>
    <w:p w:rsidR="007F6376" w:rsidRDefault="007F6376" w:rsidP="007F6376">
      <w:r w:rsidRPr="007F6376">
        <w:t>Une simple machine virtuelle avec VMWare ou bien VirtualBox.</w:t>
      </w:r>
    </w:p>
    <w:p w:rsidR="007F6376" w:rsidRDefault="00F549B8" w:rsidP="007F6376">
      <w:pPr>
        <w:rPr>
          <w:b/>
        </w:rPr>
      </w:pPr>
      <w:r w:rsidRPr="00276253">
        <w:rPr>
          <w:b/>
        </w:rPr>
        <w:t>Avantage</w:t>
      </w:r>
      <w:r>
        <w:rPr>
          <w:b/>
        </w:rPr>
        <w:t>s</w:t>
      </w:r>
      <w:r w:rsidR="007F6376">
        <w:rPr>
          <w:b/>
        </w:rPr>
        <w:t> :</w:t>
      </w:r>
    </w:p>
    <w:p w:rsidR="00B10171" w:rsidRPr="00B10171" w:rsidRDefault="00B10171" w:rsidP="00B10171">
      <w:pPr>
        <w:pStyle w:val="Paragraphedeliste"/>
        <w:numPr>
          <w:ilvl w:val="0"/>
          <w:numId w:val="4"/>
        </w:numPr>
      </w:pPr>
      <w:r w:rsidRPr="00B10171">
        <w:t>Déploiement rapide de plusieurs clients sur une machine.</w:t>
      </w:r>
    </w:p>
    <w:p w:rsidR="00B10171" w:rsidRPr="00B10171" w:rsidRDefault="00B10171" w:rsidP="00B10171">
      <w:pPr>
        <w:pStyle w:val="Paragraphedeliste"/>
        <w:numPr>
          <w:ilvl w:val="0"/>
          <w:numId w:val="4"/>
        </w:numPr>
      </w:pPr>
      <w:r w:rsidRPr="00B10171">
        <w:t>Facilement portable d'une machine à une autre.</w:t>
      </w:r>
    </w:p>
    <w:p w:rsidR="00B10171" w:rsidRPr="00B10171" w:rsidRDefault="00B10171" w:rsidP="00B10171">
      <w:pPr>
        <w:pStyle w:val="Paragraphedeliste"/>
        <w:numPr>
          <w:ilvl w:val="0"/>
          <w:numId w:val="4"/>
        </w:numPr>
      </w:pPr>
      <w:r w:rsidRPr="00B10171">
        <w:t>Automatisation de l'installation des différents éléments.</w:t>
      </w:r>
    </w:p>
    <w:p w:rsidR="007F6376" w:rsidRDefault="00F549B8" w:rsidP="007F6376">
      <w:r w:rsidRPr="009B404E">
        <w:rPr>
          <w:b/>
        </w:rPr>
        <w:t>Désavantage</w:t>
      </w:r>
      <w:r>
        <w:rPr>
          <w:b/>
        </w:rPr>
        <w:t>s</w:t>
      </w:r>
      <w:r w:rsidR="007F6376">
        <w:t> :</w:t>
      </w:r>
    </w:p>
    <w:p w:rsidR="00B10171" w:rsidRDefault="00B10171" w:rsidP="00B10171">
      <w:pPr>
        <w:pStyle w:val="Paragraphedeliste"/>
        <w:numPr>
          <w:ilvl w:val="0"/>
          <w:numId w:val="5"/>
        </w:numPr>
      </w:pPr>
      <w:r>
        <w:t>Très compliqué et lent d'accéder au GPU.</w:t>
      </w:r>
    </w:p>
    <w:p w:rsidR="00B10171" w:rsidRPr="007F6376" w:rsidRDefault="00B10171" w:rsidP="00B10171">
      <w:pPr>
        <w:pStyle w:val="Paragraphedeliste"/>
        <w:numPr>
          <w:ilvl w:val="0"/>
          <w:numId w:val="5"/>
        </w:numPr>
      </w:pPr>
      <w:r>
        <w:t>Les images sont beaucoup plus lourdes car elle contienne le système d'exploitation en entier.</w:t>
      </w:r>
    </w:p>
    <w:p w:rsidR="006C62B1" w:rsidRDefault="006C62B1" w:rsidP="006C62B1">
      <w:pPr>
        <w:pStyle w:val="Titre4"/>
      </w:pPr>
      <w:bookmarkStart w:id="63" w:name="_Toc484167343"/>
      <w:r w:rsidRPr="006C62B1">
        <w:t>Installation manuelle</w:t>
      </w:r>
      <w:bookmarkEnd w:id="63"/>
    </w:p>
    <w:p w:rsidR="00B10171" w:rsidRPr="00B10171" w:rsidRDefault="00B10171" w:rsidP="00B10171">
      <w:r w:rsidRPr="00B10171">
        <w:t>L'installation manuelle ou via script des différents composant nécessaire au bon fonctionnement du projet.</w:t>
      </w:r>
    </w:p>
    <w:p w:rsidR="007F6376" w:rsidRDefault="007F6376" w:rsidP="007F6376">
      <w:pPr>
        <w:rPr>
          <w:b/>
        </w:rPr>
      </w:pPr>
      <w:r w:rsidRPr="00276253">
        <w:rPr>
          <w:b/>
        </w:rPr>
        <w:t>Avantages</w:t>
      </w:r>
      <w:r>
        <w:rPr>
          <w:b/>
        </w:rPr>
        <w:t> :</w:t>
      </w:r>
    </w:p>
    <w:p w:rsidR="00B10171" w:rsidRPr="00B10171" w:rsidRDefault="00B10171" w:rsidP="00B10171">
      <w:pPr>
        <w:pStyle w:val="Paragraphedeliste"/>
        <w:numPr>
          <w:ilvl w:val="0"/>
          <w:numId w:val="6"/>
        </w:numPr>
      </w:pPr>
      <w:r>
        <w:t>Facile d'accéder au GPU.</w:t>
      </w:r>
    </w:p>
    <w:p w:rsidR="00B10171" w:rsidRPr="00B10171" w:rsidRDefault="00B10171" w:rsidP="00B10171">
      <w:pPr>
        <w:pStyle w:val="Paragraphedeliste"/>
        <w:numPr>
          <w:ilvl w:val="0"/>
          <w:numId w:val="6"/>
        </w:numPr>
      </w:pPr>
      <w:r w:rsidRPr="00B10171">
        <w:t>Léger en taille et rapide d’exécution.</w:t>
      </w:r>
    </w:p>
    <w:p w:rsidR="007F6376" w:rsidRDefault="007F6376" w:rsidP="007F6376">
      <w:r w:rsidRPr="009B404E">
        <w:rPr>
          <w:b/>
        </w:rPr>
        <w:t>Désavantages</w:t>
      </w:r>
      <w:r>
        <w:t> :</w:t>
      </w:r>
    </w:p>
    <w:p w:rsidR="00B10171" w:rsidRDefault="00B10171" w:rsidP="00B10171">
      <w:pPr>
        <w:pStyle w:val="Paragraphedeliste"/>
        <w:numPr>
          <w:ilvl w:val="0"/>
          <w:numId w:val="7"/>
        </w:numPr>
      </w:pPr>
      <w:r>
        <w:lastRenderedPageBreak/>
        <w:t>Difficilement portable d'une machine à une autre.</w:t>
      </w:r>
    </w:p>
    <w:p w:rsidR="00B10171" w:rsidRDefault="00B10171" w:rsidP="00B10171">
      <w:pPr>
        <w:pStyle w:val="Paragraphedeliste"/>
        <w:numPr>
          <w:ilvl w:val="0"/>
          <w:numId w:val="7"/>
        </w:numPr>
      </w:pPr>
      <w:r>
        <w:t>Pas d'isolation entre les différents clients de la même machine.</w:t>
      </w:r>
    </w:p>
    <w:p w:rsidR="00B10171" w:rsidRPr="007F6376" w:rsidRDefault="00B10171" w:rsidP="00B10171">
      <w:pPr>
        <w:pStyle w:val="Paragraphedeliste"/>
        <w:numPr>
          <w:ilvl w:val="0"/>
          <w:numId w:val="7"/>
        </w:numPr>
      </w:pPr>
      <w:r>
        <w:t>Nécessite les droits administrateurs.</w:t>
      </w:r>
    </w:p>
    <w:p w:rsidR="006C62B1" w:rsidRPr="009672AA" w:rsidRDefault="009672AA" w:rsidP="00611CBC">
      <w:pPr>
        <w:pStyle w:val="Titre3"/>
        <w:rPr>
          <w:lang w:val="en-CA"/>
        </w:rPr>
      </w:pPr>
      <w:bookmarkStart w:id="64" w:name="_Toc484167344"/>
      <w:r w:rsidRPr="009672AA">
        <w:rPr>
          <w:lang w:val="en-CA"/>
        </w:rPr>
        <w:t>Communication</w:t>
      </w:r>
      <w:bookmarkEnd w:id="64"/>
    </w:p>
    <w:p w:rsidR="006C62B1" w:rsidRDefault="009672AA" w:rsidP="009672AA">
      <w:pPr>
        <w:pStyle w:val="Titre4"/>
        <w:rPr>
          <w:lang w:val="en-CA"/>
        </w:rPr>
      </w:pPr>
      <w:bookmarkStart w:id="65" w:name="_Toc484167345"/>
      <w:proofErr w:type="spellStart"/>
      <w:r w:rsidRPr="009672AA">
        <w:rPr>
          <w:lang w:val="en-CA"/>
        </w:rPr>
        <w:t>WebSocket</w:t>
      </w:r>
      <w:bookmarkEnd w:id="65"/>
      <w:proofErr w:type="spellEnd"/>
    </w:p>
    <w:p w:rsidR="00B10171" w:rsidRPr="00B10171" w:rsidRDefault="00B10171" w:rsidP="00B10171">
      <w:proofErr w:type="spellStart"/>
      <w:r w:rsidRPr="00B10171">
        <w:t>WebSocket</w:t>
      </w:r>
      <w:proofErr w:type="spellEnd"/>
      <w:r w:rsidRPr="00B10171">
        <w:t xml:space="preserve"> est une spécification d'un protocole qui permet la communication bidirectionnelle sur un socket TCP entre un client et un serveur.</w:t>
      </w:r>
    </w:p>
    <w:p w:rsidR="00273766" w:rsidRDefault="00273766" w:rsidP="00273766">
      <w:pPr>
        <w:rPr>
          <w:b/>
        </w:rPr>
      </w:pPr>
      <w:r w:rsidRPr="00276253">
        <w:rPr>
          <w:b/>
        </w:rPr>
        <w:t>Avantages</w:t>
      </w:r>
      <w:r>
        <w:rPr>
          <w:b/>
        </w:rPr>
        <w:t> :</w:t>
      </w:r>
    </w:p>
    <w:p w:rsidR="00B10171" w:rsidRPr="00B10171" w:rsidRDefault="00B10171" w:rsidP="00B10171">
      <w:pPr>
        <w:pStyle w:val="Paragraphedeliste"/>
        <w:numPr>
          <w:ilvl w:val="0"/>
          <w:numId w:val="8"/>
        </w:numPr>
      </w:pPr>
      <w:r w:rsidRPr="00B10171">
        <w:t>Permet d'avoir une communication full duplex pour le web.</w:t>
      </w:r>
    </w:p>
    <w:p w:rsidR="00B10171" w:rsidRPr="00B10171" w:rsidRDefault="00B10171" w:rsidP="00B10171">
      <w:pPr>
        <w:pStyle w:val="Paragraphedeliste"/>
        <w:numPr>
          <w:ilvl w:val="0"/>
          <w:numId w:val="8"/>
        </w:numPr>
      </w:pPr>
      <w:r w:rsidRPr="00B10171">
        <w:t>Augmente l'efficacité entre la communication client-serveur.</w:t>
      </w:r>
    </w:p>
    <w:p w:rsidR="00273766" w:rsidRDefault="00273766" w:rsidP="00273766">
      <w:r w:rsidRPr="009B404E">
        <w:rPr>
          <w:b/>
        </w:rPr>
        <w:t>Désavantages</w:t>
      </w:r>
      <w:r>
        <w:t> :</w:t>
      </w:r>
    </w:p>
    <w:p w:rsidR="00B10171" w:rsidRPr="00273766" w:rsidRDefault="00B10171" w:rsidP="00B10171">
      <w:pPr>
        <w:pStyle w:val="Paragraphedeliste"/>
        <w:numPr>
          <w:ilvl w:val="0"/>
          <w:numId w:val="9"/>
        </w:numPr>
      </w:pPr>
      <w:r w:rsidRPr="00B10171">
        <w:t xml:space="preserve">Obligation d'utiliser le protocole </w:t>
      </w:r>
      <w:proofErr w:type="spellStart"/>
      <w:r w:rsidRPr="00B10171">
        <w:t>WebSocket</w:t>
      </w:r>
      <w:proofErr w:type="spellEnd"/>
      <w:r w:rsidRPr="00B10171">
        <w:t xml:space="preserve"> donc avoir une librairie pour tous les clients qui désire se connecter au serveur.</w:t>
      </w:r>
    </w:p>
    <w:p w:rsidR="009672AA" w:rsidRPr="002B576B" w:rsidRDefault="009672AA" w:rsidP="00611CBC">
      <w:pPr>
        <w:pStyle w:val="Titre3"/>
      </w:pPr>
      <w:bookmarkStart w:id="66" w:name="_Toc484167346"/>
      <w:r w:rsidRPr="002B576B">
        <w:t>Application</w:t>
      </w:r>
      <w:bookmarkEnd w:id="66"/>
    </w:p>
    <w:p w:rsidR="009672AA" w:rsidRPr="002B576B" w:rsidRDefault="009672AA" w:rsidP="009672AA">
      <w:pPr>
        <w:pStyle w:val="Titre4"/>
      </w:pPr>
      <w:bookmarkStart w:id="67" w:name="_Toc484167347"/>
      <w:r w:rsidRPr="002B576B">
        <w:t>Symfony</w:t>
      </w:r>
      <w:bookmarkEnd w:id="67"/>
    </w:p>
    <w:p w:rsidR="00B10171" w:rsidRPr="00B10171" w:rsidRDefault="00B10171" w:rsidP="00B10171">
      <w:r w:rsidRPr="00B10171">
        <w:t xml:space="preserve">Symfony est un </w:t>
      </w:r>
      <w:proofErr w:type="spellStart"/>
      <w:r w:rsidRPr="00B10171">
        <w:t>framework</w:t>
      </w:r>
      <w:proofErr w:type="spellEnd"/>
      <w:r w:rsidRPr="00B10171">
        <w:t xml:space="preserve"> PHP pour le développement web.  Il permet d'utiliser les bonnes pratiques de développement PHP pour concevoir des sites web de qualité notamment grâce à ses outils qui permettent de mettre en place les environnements de test et de production, de concevoir les contrôleurs et les templates sans oublier d'automatiser la gestion de la base de données.</w:t>
      </w:r>
    </w:p>
    <w:p w:rsidR="00B10171" w:rsidRDefault="007F6376" w:rsidP="007F6376">
      <w:pPr>
        <w:rPr>
          <w:b/>
        </w:rPr>
      </w:pPr>
      <w:r w:rsidRPr="00276253">
        <w:rPr>
          <w:b/>
        </w:rPr>
        <w:t>Avantages</w:t>
      </w:r>
      <w:r>
        <w:rPr>
          <w:b/>
        </w:rPr>
        <w:t> :</w:t>
      </w:r>
    </w:p>
    <w:p w:rsidR="00780D38" w:rsidRPr="00780D38" w:rsidRDefault="00780D38" w:rsidP="00780D38">
      <w:pPr>
        <w:pStyle w:val="Paragraphedeliste"/>
        <w:numPr>
          <w:ilvl w:val="0"/>
          <w:numId w:val="11"/>
        </w:numPr>
      </w:pPr>
      <w:r w:rsidRPr="00780D38">
        <w:t>Gain de temps en réutilisant</w:t>
      </w:r>
      <w:r>
        <w:t xml:space="preserve"> des composants déjà existants.</w:t>
      </w:r>
    </w:p>
    <w:p w:rsidR="00780D38" w:rsidRPr="00780D38" w:rsidRDefault="00780D38" w:rsidP="00780D38">
      <w:pPr>
        <w:pStyle w:val="Paragraphedeliste"/>
        <w:numPr>
          <w:ilvl w:val="0"/>
          <w:numId w:val="11"/>
        </w:numPr>
      </w:pPr>
      <w:r w:rsidRPr="00780D38">
        <w:t>Extensible et modulaire.</w:t>
      </w:r>
    </w:p>
    <w:p w:rsidR="00780D38" w:rsidRPr="00780D38" w:rsidRDefault="00780D38" w:rsidP="00780D38">
      <w:pPr>
        <w:pStyle w:val="Paragraphedeliste"/>
        <w:numPr>
          <w:ilvl w:val="0"/>
          <w:numId w:val="11"/>
        </w:numPr>
      </w:pPr>
      <w:r>
        <w:t>Système de template.</w:t>
      </w:r>
    </w:p>
    <w:p w:rsidR="00780D38" w:rsidRPr="00780D38" w:rsidRDefault="00780D38" w:rsidP="00780D38">
      <w:pPr>
        <w:pStyle w:val="Paragraphedeliste"/>
        <w:numPr>
          <w:ilvl w:val="0"/>
          <w:numId w:val="11"/>
        </w:numPr>
      </w:pPr>
      <w:r w:rsidRPr="00780D38">
        <w:t>Une communauté active et une bonne documentation.</w:t>
      </w:r>
    </w:p>
    <w:p w:rsidR="00B45347" w:rsidRDefault="007F6376" w:rsidP="007F6376">
      <w:r w:rsidRPr="009B404E">
        <w:rPr>
          <w:b/>
        </w:rPr>
        <w:t>Désavantages</w:t>
      </w:r>
      <w:r>
        <w:t> :</w:t>
      </w:r>
    </w:p>
    <w:p w:rsidR="00B45347" w:rsidRDefault="00B45347" w:rsidP="00B45347">
      <w:pPr>
        <w:pStyle w:val="Paragraphedeliste"/>
        <w:numPr>
          <w:ilvl w:val="0"/>
          <w:numId w:val="13"/>
        </w:numPr>
      </w:pPr>
      <w:r w:rsidRPr="00780D38">
        <w:t xml:space="preserve">Le temps d'apprentissage pour correctement maîtriser le </w:t>
      </w:r>
      <w:r w:rsidRPr="00B45347">
        <w:rPr>
          <w:i/>
          <w:iCs/>
        </w:rPr>
        <w:t>Framework</w:t>
      </w:r>
      <w:r w:rsidRPr="00780D38">
        <w:t xml:space="preserve"> et les bonnes pratiques. </w:t>
      </w:r>
    </w:p>
    <w:p w:rsidR="009672AA" w:rsidRDefault="009672AA" w:rsidP="009672AA">
      <w:pPr>
        <w:pStyle w:val="Titre4"/>
      </w:pPr>
      <w:bookmarkStart w:id="68" w:name="_Toc484167348"/>
      <w:r w:rsidRPr="00780D38">
        <w:t>Angular2</w:t>
      </w:r>
      <w:bookmarkEnd w:id="68"/>
    </w:p>
    <w:p w:rsidR="00103419" w:rsidRPr="00103419" w:rsidRDefault="00103419" w:rsidP="00103419">
      <w:r w:rsidRPr="00103419">
        <w:t>Angular2 est un Framework JavaScript qui est fondé sur l'extension du langage HTML par de nouvelles balises et attribut pour aboutir à une définition déclarative des pages web.</w:t>
      </w:r>
    </w:p>
    <w:p w:rsidR="007F6376" w:rsidRDefault="007F6376" w:rsidP="007F6376">
      <w:pPr>
        <w:rPr>
          <w:b/>
        </w:rPr>
      </w:pPr>
      <w:r w:rsidRPr="00276253">
        <w:rPr>
          <w:b/>
        </w:rPr>
        <w:t>Avantages</w:t>
      </w:r>
      <w:r>
        <w:rPr>
          <w:b/>
        </w:rPr>
        <w:t> :</w:t>
      </w:r>
    </w:p>
    <w:p w:rsidR="00B45347" w:rsidRPr="00B45347" w:rsidRDefault="00B45347" w:rsidP="00B45347">
      <w:pPr>
        <w:pStyle w:val="Paragraphedeliste"/>
        <w:numPr>
          <w:ilvl w:val="0"/>
          <w:numId w:val="12"/>
        </w:numPr>
      </w:pPr>
      <w:r w:rsidRPr="00B45347">
        <w:t>Amélioration de la réactivité de l'interface utilisateur.</w:t>
      </w:r>
    </w:p>
    <w:p w:rsidR="00103419" w:rsidRPr="00B45347" w:rsidRDefault="00B45347" w:rsidP="00B45347">
      <w:pPr>
        <w:pStyle w:val="Paragraphedeliste"/>
        <w:numPr>
          <w:ilvl w:val="0"/>
          <w:numId w:val="12"/>
        </w:numPr>
      </w:pPr>
      <w:r w:rsidRPr="00B45347">
        <w:t>Intégration des tests.</w:t>
      </w:r>
    </w:p>
    <w:p w:rsidR="007F6376" w:rsidRDefault="007F6376" w:rsidP="007F6376">
      <w:r w:rsidRPr="009B404E">
        <w:rPr>
          <w:b/>
        </w:rPr>
        <w:t>Désavantages</w:t>
      </w:r>
      <w:r>
        <w:t> :</w:t>
      </w:r>
    </w:p>
    <w:p w:rsidR="009420C8" w:rsidRDefault="009420C8" w:rsidP="00F6740A">
      <w:pPr>
        <w:pStyle w:val="Paragraphedeliste"/>
        <w:numPr>
          <w:ilvl w:val="0"/>
          <w:numId w:val="14"/>
        </w:numPr>
      </w:pPr>
      <w:r>
        <w:t>Long et difficile à apprendre.</w:t>
      </w:r>
    </w:p>
    <w:p w:rsidR="009420C8" w:rsidRPr="007F6376" w:rsidRDefault="009420C8" w:rsidP="00F6740A">
      <w:pPr>
        <w:pStyle w:val="Paragraphedeliste"/>
        <w:numPr>
          <w:ilvl w:val="0"/>
          <w:numId w:val="14"/>
        </w:numPr>
      </w:pPr>
      <w:r>
        <w:lastRenderedPageBreak/>
        <w:t>Difficile de gérer une base de données.</w:t>
      </w:r>
    </w:p>
    <w:p w:rsidR="009672AA" w:rsidRPr="002B576B" w:rsidRDefault="009672AA" w:rsidP="009672AA">
      <w:pPr>
        <w:pStyle w:val="Titre4"/>
      </w:pPr>
      <w:bookmarkStart w:id="69" w:name="_Toc484167349"/>
      <w:proofErr w:type="spellStart"/>
      <w:r w:rsidRPr="002B576B">
        <w:t>Ionic</w:t>
      </w:r>
      <w:bookmarkEnd w:id="69"/>
      <w:proofErr w:type="spellEnd"/>
    </w:p>
    <w:p w:rsidR="004B67AC" w:rsidRPr="004B67AC" w:rsidRDefault="004B67AC" w:rsidP="004B67AC">
      <w:proofErr w:type="spellStart"/>
      <w:r w:rsidRPr="004B67AC">
        <w:t>Ionic</w:t>
      </w:r>
      <w:proofErr w:type="spellEnd"/>
      <w:r w:rsidRPr="004B67AC">
        <w:t xml:space="preserve"> est un mélange d'outils qui permet de développer des applications web, mobiles et desktops. Il est basé sur </w:t>
      </w:r>
      <w:proofErr w:type="spellStart"/>
      <w:r w:rsidRPr="004B67AC">
        <w:t>AngularJs</w:t>
      </w:r>
      <w:proofErr w:type="spellEnd"/>
      <w:r w:rsidRPr="004B67AC">
        <w:t xml:space="preserve"> et Cordova. Ce qui permet de déployer une application sur plusieurs environnements.</w:t>
      </w:r>
    </w:p>
    <w:p w:rsidR="007F6376" w:rsidRDefault="007F6376" w:rsidP="007F6376">
      <w:pPr>
        <w:rPr>
          <w:b/>
        </w:rPr>
      </w:pPr>
      <w:r w:rsidRPr="00276253">
        <w:rPr>
          <w:b/>
        </w:rPr>
        <w:t>Avantages</w:t>
      </w:r>
      <w:r>
        <w:rPr>
          <w:b/>
        </w:rPr>
        <w:t> :</w:t>
      </w:r>
    </w:p>
    <w:p w:rsidR="00474916" w:rsidRPr="004B67AC" w:rsidRDefault="004B67AC" w:rsidP="00474916">
      <w:pPr>
        <w:pStyle w:val="Paragraphedeliste"/>
        <w:numPr>
          <w:ilvl w:val="0"/>
          <w:numId w:val="19"/>
        </w:numPr>
      </w:pPr>
      <w:r w:rsidRPr="004B67AC">
        <w:t>Permet de déployer l'application facilement sur plusieurs plates formes.</w:t>
      </w:r>
    </w:p>
    <w:p w:rsidR="004B67AC" w:rsidRDefault="007F6376" w:rsidP="007F6376">
      <w:r w:rsidRPr="009B404E">
        <w:rPr>
          <w:b/>
        </w:rPr>
        <w:t>Désavantages</w:t>
      </w:r>
      <w:r>
        <w:t> :</w:t>
      </w:r>
    </w:p>
    <w:p w:rsidR="004B67AC" w:rsidRPr="007F6376" w:rsidRDefault="004B67AC" w:rsidP="00474916">
      <w:r w:rsidRPr="004B67AC">
        <w:t>Reprend les mêmes désavantages que Angular2.</w:t>
      </w:r>
    </w:p>
    <w:p w:rsidR="009672AA" w:rsidRDefault="009672AA" w:rsidP="00611CBC">
      <w:pPr>
        <w:pStyle w:val="Titre3"/>
      </w:pPr>
      <w:bookmarkStart w:id="70" w:name="_Toc484167350"/>
      <w:r w:rsidRPr="009672AA">
        <w:t>Réseau de neurones</w:t>
      </w:r>
      <w:bookmarkEnd w:id="70"/>
    </w:p>
    <w:p w:rsidR="009672AA" w:rsidRDefault="009672AA" w:rsidP="009672AA">
      <w:pPr>
        <w:pStyle w:val="Titre4"/>
      </w:pPr>
      <w:bookmarkStart w:id="71" w:name="_Toc484167351"/>
      <w:r w:rsidRPr="009672AA">
        <w:t>Lasagne</w:t>
      </w:r>
      <w:bookmarkEnd w:id="71"/>
    </w:p>
    <w:p w:rsidR="00474916" w:rsidRDefault="00474916" w:rsidP="00474916">
      <w:pPr>
        <w:pStyle w:val="Paragraphedeliste"/>
        <w:numPr>
          <w:ilvl w:val="0"/>
          <w:numId w:val="18"/>
        </w:numPr>
      </w:pPr>
      <w:r w:rsidRPr="00474916">
        <w:t xml:space="preserve">Lasagne est un </w:t>
      </w:r>
      <w:proofErr w:type="spellStart"/>
      <w:r w:rsidRPr="00474916">
        <w:t>framework</w:t>
      </w:r>
      <w:proofErr w:type="spellEnd"/>
      <w:r w:rsidRPr="00474916">
        <w:t xml:space="preserve"> Python qui permet de créer et d'entraîner des r</w:t>
      </w:r>
      <w:r>
        <w:t xml:space="preserve">éseaux de neurones dans </w:t>
      </w:r>
      <w:proofErr w:type="spellStart"/>
      <w:r>
        <w:t>Theano</w:t>
      </w:r>
      <w:proofErr w:type="spellEnd"/>
      <w:r>
        <w:t>.</w:t>
      </w:r>
    </w:p>
    <w:p w:rsidR="00474916" w:rsidRDefault="007F6376" w:rsidP="007F6376">
      <w:pPr>
        <w:rPr>
          <w:b/>
        </w:rPr>
      </w:pPr>
      <w:r w:rsidRPr="00276253">
        <w:rPr>
          <w:b/>
        </w:rPr>
        <w:t>Avantages</w:t>
      </w:r>
      <w:r>
        <w:rPr>
          <w:b/>
        </w:rPr>
        <w:t> :</w:t>
      </w:r>
    </w:p>
    <w:p w:rsidR="00474916" w:rsidRPr="00474916" w:rsidRDefault="00474916" w:rsidP="00474916">
      <w:pPr>
        <w:pStyle w:val="Paragraphedeliste"/>
        <w:numPr>
          <w:ilvl w:val="0"/>
          <w:numId w:val="17"/>
        </w:numPr>
      </w:pPr>
      <w:r w:rsidRPr="00474916">
        <w:t>Il supporte plusieurs architectures de réseaux de neurones dont le réseau de neurone convolutif.</w:t>
      </w:r>
    </w:p>
    <w:p w:rsidR="00474916" w:rsidRPr="00474916" w:rsidRDefault="00474916" w:rsidP="00474916">
      <w:pPr>
        <w:pStyle w:val="Paragraphedeliste"/>
        <w:numPr>
          <w:ilvl w:val="0"/>
          <w:numId w:val="17"/>
        </w:numPr>
      </w:pPr>
      <w:r w:rsidRPr="00474916">
        <w:t>Il est écrit en python ce qui permet d’écrire rapidement du code et c’est aussi un langage que je maîtrise bien.</w:t>
      </w:r>
    </w:p>
    <w:p w:rsidR="00474916" w:rsidRPr="00474916" w:rsidRDefault="00474916" w:rsidP="00474916">
      <w:pPr>
        <w:pStyle w:val="Paragraphedeliste"/>
        <w:numPr>
          <w:ilvl w:val="0"/>
          <w:numId w:val="17"/>
        </w:numPr>
      </w:pPr>
      <w:r w:rsidRPr="00474916">
        <w:t>Il s’occupe de gérer l’optimisation des performances pendant l'entraînement des données.</w:t>
      </w:r>
    </w:p>
    <w:p w:rsidR="007F6376" w:rsidRDefault="007F6376" w:rsidP="007F6376">
      <w:r w:rsidRPr="009B404E">
        <w:rPr>
          <w:b/>
        </w:rPr>
        <w:t>Désavantages</w:t>
      </w:r>
      <w:r>
        <w:t> :</w:t>
      </w:r>
    </w:p>
    <w:p w:rsidR="004A2BF4" w:rsidRDefault="004A2BF4" w:rsidP="004A2BF4">
      <w:pPr>
        <w:pStyle w:val="Paragraphedeliste"/>
        <w:numPr>
          <w:ilvl w:val="0"/>
          <w:numId w:val="20"/>
        </w:numPr>
      </w:pPr>
      <w:r>
        <w:t>Il peut utiliser seulement une carte GPU pendant l'apprentissage.</w:t>
      </w:r>
    </w:p>
    <w:p w:rsidR="00474916" w:rsidRPr="007F6376" w:rsidRDefault="004A2BF4" w:rsidP="004A2BF4">
      <w:pPr>
        <w:pStyle w:val="Paragraphedeliste"/>
        <w:numPr>
          <w:ilvl w:val="0"/>
          <w:numId w:val="20"/>
        </w:numPr>
      </w:pPr>
      <w:r>
        <w:t>Un peu plus difficile à prendre en main.</w:t>
      </w:r>
    </w:p>
    <w:p w:rsidR="009672AA" w:rsidRDefault="009672AA" w:rsidP="009672AA">
      <w:pPr>
        <w:pStyle w:val="Titre4"/>
      </w:pPr>
      <w:bookmarkStart w:id="72" w:name="_Toc484167352"/>
      <w:proofErr w:type="spellStart"/>
      <w:r w:rsidRPr="009672AA">
        <w:t>Caffe</w:t>
      </w:r>
      <w:bookmarkEnd w:id="72"/>
      <w:proofErr w:type="spellEnd"/>
    </w:p>
    <w:p w:rsidR="005C75E1" w:rsidRPr="005C75E1" w:rsidRDefault="005C75E1" w:rsidP="005C75E1">
      <w:proofErr w:type="spellStart"/>
      <w:r w:rsidRPr="005C75E1">
        <w:t>Caffe</w:t>
      </w:r>
      <w:proofErr w:type="spellEnd"/>
      <w:r w:rsidRPr="005C75E1">
        <w:t xml:space="preserve"> est un </w:t>
      </w:r>
      <w:proofErr w:type="spellStart"/>
      <w:r w:rsidRPr="005C75E1">
        <w:t>framework</w:t>
      </w:r>
      <w:proofErr w:type="spellEnd"/>
      <w:r w:rsidRPr="005C75E1">
        <w:t xml:space="preserve"> d'apprentissage profond </w:t>
      </w:r>
      <w:r w:rsidR="00712C06" w:rsidRPr="005C75E1">
        <w:t>créé</w:t>
      </w:r>
      <w:r w:rsidRPr="005C75E1">
        <w:t xml:space="preserve"> pour être modulaire et rapide.</w:t>
      </w:r>
    </w:p>
    <w:p w:rsidR="007F6376" w:rsidRDefault="007F6376" w:rsidP="007F6376">
      <w:pPr>
        <w:rPr>
          <w:b/>
        </w:rPr>
      </w:pPr>
      <w:r w:rsidRPr="00276253">
        <w:rPr>
          <w:b/>
        </w:rPr>
        <w:t>Avantages</w:t>
      </w:r>
      <w:r>
        <w:rPr>
          <w:b/>
        </w:rPr>
        <w:t> :</w:t>
      </w:r>
    </w:p>
    <w:p w:rsidR="005C75E1" w:rsidRPr="005C75E1" w:rsidRDefault="005C75E1" w:rsidP="005C75E1">
      <w:pPr>
        <w:pStyle w:val="Paragraphedeliste"/>
        <w:numPr>
          <w:ilvl w:val="0"/>
          <w:numId w:val="21"/>
        </w:numPr>
      </w:pPr>
      <w:r w:rsidRPr="005C75E1">
        <w:t>Le code est extensible et le développement est toujours actif.</w:t>
      </w:r>
    </w:p>
    <w:p w:rsidR="005C75E1" w:rsidRPr="005C75E1" w:rsidRDefault="005C75E1" w:rsidP="005C75E1">
      <w:pPr>
        <w:pStyle w:val="Paragraphedeliste"/>
        <w:numPr>
          <w:ilvl w:val="0"/>
          <w:numId w:val="21"/>
        </w:numPr>
      </w:pPr>
      <w:r w:rsidRPr="005C75E1">
        <w:t xml:space="preserve">Il est performant dans l'apprentissage des données. </w:t>
      </w:r>
    </w:p>
    <w:p w:rsidR="005C75E1" w:rsidRPr="005C75E1" w:rsidRDefault="005C75E1" w:rsidP="005C75E1">
      <w:pPr>
        <w:pStyle w:val="Paragraphedeliste"/>
        <w:numPr>
          <w:ilvl w:val="0"/>
          <w:numId w:val="21"/>
        </w:numPr>
      </w:pPr>
      <w:r w:rsidRPr="005C75E1">
        <w:t>Il y a une grande communauté derrière ce qui permet de trouver facilement de l’aide.</w:t>
      </w:r>
    </w:p>
    <w:p w:rsidR="005C75E1" w:rsidRPr="005C75E1" w:rsidRDefault="005C75E1" w:rsidP="005C75E1">
      <w:pPr>
        <w:pStyle w:val="Paragraphedeliste"/>
        <w:numPr>
          <w:ilvl w:val="0"/>
          <w:numId w:val="21"/>
        </w:numPr>
      </w:pPr>
      <w:r w:rsidRPr="005C75E1">
        <w:t>Permet de déployer des architectures via des fichiers de configuration.</w:t>
      </w:r>
    </w:p>
    <w:p w:rsidR="007F6376" w:rsidRDefault="007F6376" w:rsidP="007F6376">
      <w:r w:rsidRPr="009B404E">
        <w:rPr>
          <w:b/>
        </w:rPr>
        <w:t>Désavantages</w:t>
      </w:r>
      <w:r>
        <w:t> :</w:t>
      </w:r>
    </w:p>
    <w:p w:rsidR="00BC766C" w:rsidRDefault="00BC766C" w:rsidP="00BC766C">
      <w:pPr>
        <w:pStyle w:val="Paragraphedeliste"/>
        <w:numPr>
          <w:ilvl w:val="0"/>
          <w:numId w:val="22"/>
        </w:numPr>
      </w:pPr>
      <w:r>
        <w:t>Le code est difficile à comprendre.</w:t>
      </w:r>
    </w:p>
    <w:p w:rsidR="00BC766C" w:rsidRPr="007F6376" w:rsidRDefault="00BC766C" w:rsidP="00BC766C">
      <w:pPr>
        <w:pStyle w:val="Paragraphedeliste"/>
        <w:numPr>
          <w:ilvl w:val="0"/>
          <w:numId w:val="22"/>
        </w:numPr>
      </w:pPr>
      <w:r>
        <w:t>Difficile d'intégrer une connexion réseau.</w:t>
      </w:r>
    </w:p>
    <w:p w:rsidR="009672AA" w:rsidRDefault="009672AA" w:rsidP="00DD1683">
      <w:pPr>
        <w:pStyle w:val="Titre2"/>
      </w:pPr>
      <w:bookmarkStart w:id="73" w:name="_Toc484167353"/>
      <w:r w:rsidRPr="009672AA">
        <w:lastRenderedPageBreak/>
        <w:t>Choix technologiques</w:t>
      </w:r>
      <w:bookmarkEnd w:id="73"/>
    </w:p>
    <w:p w:rsidR="00BC766C" w:rsidRDefault="00BC766C" w:rsidP="00BC766C">
      <w:r>
        <w:t xml:space="preserve">Concernant la partie déploiement j'ai décidé d'utiliser Docker car comparer </w:t>
      </w:r>
      <w:proofErr w:type="gramStart"/>
      <w:r>
        <w:t>au machine virtuelle</w:t>
      </w:r>
      <w:proofErr w:type="gramEnd"/>
      <w:r>
        <w:t xml:space="preserve"> il ne possède pas un système d'exploitation et il peut accéder directement au périphérique sans les émuler, ce qui permet de gagner en place et en performance. Par rapport à une installation manuelle les performances sont légèrement </w:t>
      </w:r>
      <w:r w:rsidR="00712C06">
        <w:t>inférieures</w:t>
      </w:r>
      <w:r>
        <w:t xml:space="preserve"> mais en contrepartie on gagne en mobilité et dans le cadre de mon projet de semestre j'ai besoin de déployer rapidement et indépendamment du système d'exploitation sur un grand nombre de machine. Docker permet aussi de démarrer plusieurs instances isolées sur la même machine ce qui permet d'avoir facilement plusieurs clients qui tourne en même temps. </w:t>
      </w:r>
    </w:p>
    <w:p w:rsidR="00BC766C" w:rsidRDefault="00BC766C" w:rsidP="00BC766C">
      <w:r>
        <w:t xml:space="preserve">Pour la communication j'ai proposé seulement un choix technologique car pour la partie client j'utilise forcément une application web du coup </w:t>
      </w:r>
      <w:proofErr w:type="spellStart"/>
      <w:r>
        <w:t>WebSocket</w:t>
      </w:r>
      <w:proofErr w:type="spellEnd"/>
      <w:r>
        <w:t xml:space="preserve"> est déjà la meilleure solution possible pour la communication client-serveur. </w:t>
      </w:r>
    </w:p>
    <w:p w:rsidR="00BC766C" w:rsidRDefault="00BC766C" w:rsidP="00BC766C">
      <w:r>
        <w:t xml:space="preserve">A propos l'application j'ai décidé de partir sur le Framework Symfony, il est plus simple à apprendre que Angular2 et </w:t>
      </w:r>
      <w:proofErr w:type="spellStart"/>
      <w:r>
        <w:t>Ionic</w:t>
      </w:r>
      <w:proofErr w:type="spellEnd"/>
      <w:r>
        <w:t xml:space="preserve">. Et il comporte tous les éléments nécessaires pour le bon développement d'une application MVC, la gestion automatisée de la base de </w:t>
      </w:r>
      <w:proofErr w:type="gramStart"/>
      <w:r>
        <w:t>donnée</w:t>
      </w:r>
      <w:proofErr w:type="gramEnd"/>
      <w:r>
        <w:t xml:space="preserve"> à aussi motivé mon choix. </w:t>
      </w:r>
    </w:p>
    <w:p w:rsidR="00BC766C" w:rsidRPr="00BC766C" w:rsidRDefault="00BC766C" w:rsidP="00BC766C">
      <w:r>
        <w:t xml:space="preserve">Concernant le réseau de neurones j'ai décidé d'utiliser Lasagne malgré le fait que </w:t>
      </w:r>
      <w:proofErr w:type="spellStart"/>
      <w:r>
        <w:t>Caffe</w:t>
      </w:r>
      <w:proofErr w:type="spellEnd"/>
      <w:r>
        <w:t xml:space="preserve"> comporte déjà un système de fichier de configuration pour l'architecture. Le code de lasagne est plus compréhensible et va me faciliter l'intégration des communications réseaux. De plus j'ai plus d'expérience avec python que C++.</w:t>
      </w:r>
    </w:p>
    <w:p w:rsidR="009672AA" w:rsidRDefault="009672AA" w:rsidP="00DD1683">
      <w:pPr>
        <w:pStyle w:val="Titre2"/>
      </w:pPr>
      <w:bookmarkStart w:id="74" w:name="_Toc484167354"/>
      <w:r w:rsidRPr="009672AA">
        <w:t>Framework</w:t>
      </w:r>
      <w:bookmarkEnd w:id="74"/>
    </w:p>
    <w:p w:rsidR="009672AA" w:rsidRDefault="009672AA" w:rsidP="00611CBC">
      <w:pPr>
        <w:pStyle w:val="Titre3"/>
      </w:pPr>
      <w:bookmarkStart w:id="75" w:name="_Toc484167355"/>
      <w:r w:rsidRPr="009672AA">
        <w:t>Symfony</w:t>
      </w:r>
      <w:bookmarkEnd w:id="75"/>
    </w:p>
    <w:p w:rsidR="009672AA" w:rsidRDefault="009672AA" w:rsidP="009672AA">
      <w:pPr>
        <w:pStyle w:val="Titre4"/>
      </w:pPr>
      <w:bookmarkStart w:id="76" w:name="_Toc484167356"/>
      <w:r w:rsidRPr="009672AA">
        <w:t>Routeur</w:t>
      </w:r>
      <w:bookmarkEnd w:id="76"/>
    </w:p>
    <w:p w:rsidR="00BC766C" w:rsidRDefault="00BC766C" w:rsidP="00BC766C">
      <w:r w:rsidRPr="00BC766C">
        <w:t xml:space="preserve">Le routeur dans </w:t>
      </w:r>
      <w:proofErr w:type="spellStart"/>
      <w:r w:rsidRPr="00BC766C">
        <w:t>symfony</w:t>
      </w:r>
      <w:proofErr w:type="spellEnd"/>
      <w:r w:rsidRPr="00BC766C">
        <w:t xml:space="preserve"> permet de déterminer quel contrôleur appeler et avec quels arguments. Ce qui permet d'avoir des </w:t>
      </w:r>
      <w:proofErr w:type="spellStart"/>
      <w:r w:rsidRPr="00BC766C">
        <w:t>urls</w:t>
      </w:r>
      <w:proofErr w:type="spellEnd"/>
      <w:r w:rsidRPr="00BC766C">
        <w:t xml:space="preserve"> personnalisées en fonction de la page. Par exemple, /</w:t>
      </w:r>
      <w:proofErr w:type="spellStart"/>
      <w:r w:rsidRPr="00BC766C">
        <w:t>comparator</w:t>
      </w:r>
      <w:proofErr w:type="spellEnd"/>
      <w:r w:rsidRPr="00BC766C">
        <w:t xml:space="preserve"> permet d'accéder à la page de comparaison de graphique. Les </w:t>
      </w:r>
      <w:proofErr w:type="spellStart"/>
      <w:r w:rsidRPr="00BC766C">
        <w:t>urls</w:t>
      </w:r>
      <w:proofErr w:type="spellEnd"/>
      <w:r w:rsidRPr="00BC766C">
        <w:t xml:space="preserve"> sont ainsi plus simple à retenir pour les utilisateurs.</w:t>
      </w:r>
    </w:p>
    <w:p w:rsidR="002E4C90" w:rsidRDefault="002E4C90" w:rsidP="00BC766C">
      <w:pPr>
        <w:rPr>
          <w:lang w:val="en-CA"/>
        </w:rPr>
      </w:pPr>
      <w:r>
        <w:rPr>
          <w:noProof/>
        </w:rPr>
        <w:drawing>
          <wp:inline distT="0" distB="0" distL="0" distR="0" wp14:anchorId="0EF7465D" wp14:editId="58AEE9EA">
            <wp:extent cx="5760720" cy="18910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891030"/>
                    </a:xfrm>
                    <a:prstGeom prst="rect">
                      <a:avLst/>
                    </a:prstGeom>
                  </pic:spPr>
                </pic:pic>
              </a:graphicData>
            </a:graphic>
          </wp:inline>
        </w:drawing>
      </w:r>
    </w:p>
    <w:p w:rsidR="00BC766C" w:rsidRPr="00BC766C" w:rsidRDefault="00BC766C" w:rsidP="00BC766C">
      <w:r w:rsidRPr="00BC766C">
        <w:t xml:space="preserve">Le code précédent possède trois blocs </w:t>
      </w:r>
      <w:r w:rsidR="00712C06" w:rsidRPr="00BC766C">
        <w:t>distincts</w:t>
      </w:r>
      <w:r w:rsidRPr="00BC766C">
        <w:t>. Chacun correspond à une route. Une route est à chaque fois composé d'une</w:t>
      </w:r>
      <w:r>
        <w:t xml:space="preserve"> entrée (</w:t>
      </w:r>
      <w:proofErr w:type="spellStart"/>
      <w:r>
        <w:t>path</w:t>
      </w:r>
      <w:proofErr w:type="spellEnd"/>
      <w:r>
        <w:t>) et d'une sortie.</w:t>
      </w:r>
    </w:p>
    <w:p w:rsidR="00BC766C" w:rsidRPr="00BC766C" w:rsidRDefault="00BC766C" w:rsidP="00BC766C">
      <w:r w:rsidRPr="00BC766C">
        <w:lastRenderedPageBreak/>
        <w:t xml:space="preserve">Quand l'utilisateur demande une url à notre site web le routeur va parcourir la liste des </w:t>
      </w:r>
      <w:proofErr w:type="spellStart"/>
      <w:r w:rsidRPr="00BC766C">
        <w:t>urls</w:t>
      </w:r>
      <w:proofErr w:type="spellEnd"/>
      <w:r w:rsidRPr="00BC766C">
        <w:t xml:space="preserve"> disponibles jusqu’à trouver une url qui correspond à sa demande et ainsi faire correspo</w:t>
      </w:r>
      <w:r>
        <w:t>ndre le chemin à un contrôleur.</w:t>
      </w:r>
    </w:p>
    <w:p w:rsidR="00BC766C" w:rsidRDefault="00BC766C" w:rsidP="00BC766C">
      <w:r w:rsidRPr="00BC766C">
        <w:t xml:space="preserve">Analysons en détail le troisième bloc, on peut voir que le chemin correspond à la liste des réseaux et {page} nous permet de définir un paramètre variable. Dans notre cas {page} correspond à notre numéro de page. Dans default on peut voir qu'on fait appelle à notre </w:t>
      </w:r>
      <w:proofErr w:type="spellStart"/>
      <w:r w:rsidRPr="00BC766C">
        <w:t>controller</w:t>
      </w:r>
      <w:proofErr w:type="spellEnd"/>
      <w:r w:rsidRPr="00BC766C">
        <w:t xml:space="preserve"> </w:t>
      </w:r>
      <w:proofErr w:type="spellStart"/>
      <w:proofErr w:type="gramStart"/>
      <w:r w:rsidRPr="00BC766C">
        <w:t>hepiaThanatosBundle:Network</w:t>
      </w:r>
      <w:proofErr w:type="gramEnd"/>
      <w:r w:rsidRPr="00BC766C">
        <w:t>:index</w:t>
      </w:r>
      <w:proofErr w:type="spellEnd"/>
      <w:r w:rsidRPr="00BC766C">
        <w:t xml:space="preserve">, </w:t>
      </w:r>
      <w:proofErr w:type="spellStart"/>
      <w:r w:rsidRPr="00BC766C">
        <w:t>hepiaThanatosBundle:Network</w:t>
      </w:r>
      <w:proofErr w:type="spellEnd"/>
      <w:r w:rsidRPr="00BC766C">
        <w:t xml:space="preserve"> correspond au nom de notre </w:t>
      </w:r>
      <w:proofErr w:type="spellStart"/>
      <w:r w:rsidRPr="00BC766C">
        <w:t>controller</w:t>
      </w:r>
      <w:proofErr w:type="spellEnd"/>
      <w:r w:rsidRPr="00BC766C">
        <w:t xml:space="preserve"> et index à la fonction qui est appelé. On remarque aussi qu'on passe une valeur par défaut à page.</w:t>
      </w:r>
    </w:p>
    <w:p w:rsidR="00AB5614" w:rsidRDefault="00AB5614" w:rsidP="00AB5614">
      <w:pPr>
        <w:pStyle w:val="Titre4"/>
      </w:pPr>
      <w:bookmarkStart w:id="77" w:name="_Toc484167357"/>
      <w:r>
        <w:t>Controller</w:t>
      </w:r>
      <w:bookmarkEnd w:id="77"/>
    </w:p>
    <w:p w:rsidR="001268DD" w:rsidRDefault="002B576B" w:rsidP="002B576B">
      <w:r>
        <w:t>Le contrôleur permet de relier la logiqu</w:t>
      </w:r>
      <w:r w:rsidR="004A258A">
        <w:t xml:space="preserve">e du site internet à la partie </w:t>
      </w:r>
      <w:r>
        <w:t>affichage. Quand une url est demandée par l’</w:t>
      </w:r>
      <w:r w:rsidR="004A258A">
        <w:t>utilisateur, le routeur</w:t>
      </w:r>
      <w:r>
        <w:t xml:space="preserve"> va appeler une fonction du contrôleur associé. Le contrôleur va ensuite s’occuper de traiter la demande en</w:t>
      </w:r>
      <w:r w:rsidR="001268DD">
        <w:t xml:space="preserve"> appelant les services </w:t>
      </w:r>
      <w:r>
        <w:t>et les modèles.</w:t>
      </w:r>
      <w:r w:rsidR="001268DD">
        <w:t xml:space="preserve"> Pour finalement renvoyer une réponse au client.</w:t>
      </w:r>
    </w:p>
    <w:p w:rsidR="002B576B" w:rsidRDefault="002B576B" w:rsidP="00F55C16">
      <w:r>
        <w:t xml:space="preserve"> </w:t>
      </w:r>
      <w:r w:rsidR="004A258A">
        <w:t xml:space="preserve">Dans le cas où l’utilisateur demande </w:t>
      </w:r>
      <w:proofErr w:type="gramStart"/>
      <w:r w:rsidR="004A258A">
        <w:t>l’url  /</w:t>
      </w:r>
      <w:proofErr w:type="gramEnd"/>
      <w:r w:rsidR="004A258A">
        <w:t xml:space="preserve">set/3, elle est associé au contrôleur </w:t>
      </w:r>
      <w:proofErr w:type="spellStart"/>
      <w:r w:rsidR="004A258A" w:rsidRPr="004A258A">
        <w:t>hepiaThanatosBundle:Set:view</w:t>
      </w:r>
      <w:proofErr w:type="spellEnd"/>
      <w:r w:rsidR="004A258A">
        <w:t xml:space="preserve"> donc la fonction </w:t>
      </w:r>
      <w:proofErr w:type="spellStart"/>
      <w:r w:rsidR="004A258A">
        <w:t>view</w:t>
      </w:r>
      <w:proofErr w:type="spellEnd"/>
      <w:r w:rsidR="004A258A">
        <w:t xml:space="preserve"> sera appelé dans le contrôleur Set.</w:t>
      </w:r>
    </w:p>
    <w:p w:rsidR="00F55C16" w:rsidRDefault="00F55C16" w:rsidP="00F55C16">
      <w:r>
        <w:rPr>
          <w:noProof/>
        </w:rPr>
        <w:drawing>
          <wp:inline distT="0" distB="0" distL="0" distR="0" wp14:anchorId="0A2A2212" wp14:editId="3BD61D44">
            <wp:extent cx="5760720" cy="16941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694180"/>
                    </a:xfrm>
                    <a:prstGeom prst="rect">
                      <a:avLst/>
                    </a:prstGeom>
                  </pic:spPr>
                </pic:pic>
              </a:graphicData>
            </a:graphic>
          </wp:inline>
        </w:drawing>
      </w:r>
    </w:p>
    <w:p w:rsidR="00586FBE" w:rsidRDefault="004A258A" w:rsidP="004A258A">
      <w:r>
        <w:t xml:space="preserve">Dans le code précédant on peut voir que la fonction </w:t>
      </w:r>
      <w:proofErr w:type="spellStart"/>
      <w:r>
        <w:t>view</w:t>
      </w:r>
      <w:proofErr w:type="spellEnd"/>
      <w:r>
        <w:t xml:space="preserve"> récupère les données concernant le réseau grâce à doctrine qu’on détaillera plus tard. Elle s’occupe ensuite de renvoyer les données récupérées au client grâce à la fonction </w:t>
      </w:r>
      <w:proofErr w:type="spellStart"/>
      <w:r>
        <w:t>render</w:t>
      </w:r>
      <w:proofErr w:type="spellEnd"/>
      <w:r>
        <w:t xml:space="preserve"> en passant par une template </w:t>
      </w:r>
      <w:proofErr w:type="spellStart"/>
      <w:r>
        <w:t>twig</w:t>
      </w:r>
      <w:proofErr w:type="spellEnd"/>
      <w:r>
        <w:t xml:space="preserve"> qui sera aussi détaillé plus tard.</w:t>
      </w:r>
    </w:p>
    <w:p w:rsidR="004A258A" w:rsidRDefault="00586FBE" w:rsidP="004A258A">
      <w:r>
        <w:t>On peut voir qu’on récupère aussi directement les paramètres passer par l’url grâce au routeur qui va appeler la fonction directement avec l’id.</w:t>
      </w:r>
      <w:r w:rsidR="004A258A">
        <w:t xml:space="preserve"> </w:t>
      </w:r>
    </w:p>
    <w:p w:rsidR="00F55C16" w:rsidRDefault="00F55C16" w:rsidP="00F55C16">
      <w:pPr>
        <w:pStyle w:val="Titre4"/>
      </w:pPr>
      <w:bookmarkStart w:id="78" w:name="_Toc484167358"/>
      <w:proofErr w:type="spellStart"/>
      <w:r>
        <w:t>Twig</w:t>
      </w:r>
      <w:bookmarkEnd w:id="78"/>
      <w:proofErr w:type="spellEnd"/>
    </w:p>
    <w:p w:rsidR="00F55C16" w:rsidRDefault="00F55C16" w:rsidP="00F55C16">
      <w:proofErr w:type="spellStart"/>
      <w:r>
        <w:t>Twig</w:t>
      </w:r>
      <w:proofErr w:type="spellEnd"/>
      <w:r>
        <w:t xml:space="preserve"> est moteur de template qui nous permet de séparer le code PHP du code html. Il nous permet ainsi de gagner en visibilité.</w:t>
      </w:r>
    </w:p>
    <w:p w:rsidR="00F55C16" w:rsidRDefault="00F55C16" w:rsidP="00F55C16">
      <w:r>
        <w:rPr>
          <w:noProof/>
        </w:rPr>
        <w:drawing>
          <wp:inline distT="0" distB="0" distL="0" distR="0" wp14:anchorId="269A145C" wp14:editId="63A496DF">
            <wp:extent cx="6419088" cy="12382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41024" cy="124248"/>
                    </a:xfrm>
                    <a:prstGeom prst="rect">
                      <a:avLst/>
                    </a:prstGeom>
                  </pic:spPr>
                </pic:pic>
              </a:graphicData>
            </a:graphic>
          </wp:inline>
        </w:drawing>
      </w:r>
    </w:p>
    <w:p w:rsidR="00F55C16" w:rsidRDefault="00F55C16" w:rsidP="00F55C16">
      <w:r>
        <w:t xml:space="preserve">Comme vous pouvez le voir dans le code précédant on utilise la fonction </w:t>
      </w:r>
      <w:proofErr w:type="spellStart"/>
      <w:r>
        <w:t>render</w:t>
      </w:r>
      <w:proofErr w:type="spellEnd"/>
      <w:r>
        <w:t xml:space="preserve"> pour générer une template </w:t>
      </w:r>
      <w:proofErr w:type="spellStart"/>
      <w:r>
        <w:t>twig</w:t>
      </w:r>
      <w:proofErr w:type="spellEnd"/>
      <w:r>
        <w:t xml:space="preserve"> et ainsi lui passer les paramètres à afficher sur la page en question.</w:t>
      </w:r>
    </w:p>
    <w:p w:rsidR="00D939FD" w:rsidRDefault="00D939FD" w:rsidP="00F55C16">
      <w:proofErr w:type="spellStart"/>
      <w:r>
        <w:t>Twig</w:t>
      </w:r>
      <w:proofErr w:type="spellEnd"/>
      <w:r>
        <w:t xml:space="preserve"> possède une syntaxe simplifiée pour afficher les paramètres sur la page html.</w:t>
      </w:r>
    </w:p>
    <w:p w:rsidR="00D939FD" w:rsidRDefault="00CF49FF" w:rsidP="00F55C16">
      <w:r>
        <w:rPr>
          <w:noProof/>
        </w:rPr>
        <w:lastRenderedPageBreak/>
        <w:drawing>
          <wp:inline distT="0" distB="0" distL="0" distR="0" wp14:anchorId="19934F03" wp14:editId="0085C81C">
            <wp:extent cx="5760720" cy="6692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669290"/>
                    </a:xfrm>
                    <a:prstGeom prst="rect">
                      <a:avLst/>
                    </a:prstGeom>
                  </pic:spPr>
                </pic:pic>
              </a:graphicData>
            </a:graphic>
          </wp:inline>
        </w:drawing>
      </w:r>
    </w:p>
    <w:p w:rsidR="00D939FD" w:rsidRDefault="00CF49FF" w:rsidP="00F55C16">
      <w:r>
        <w:t xml:space="preserve">Voici un exemple de code </w:t>
      </w:r>
      <w:proofErr w:type="spellStart"/>
      <w:r>
        <w:t>Twig</w:t>
      </w:r>
      <w:proofErr w:type="spellEnd"/>
      <w:r>
        <w:t xml:space="preserve"> et Html, on peut voir qu’on récupère le paramètre datas passer au préalable et on itère sur ce paramètre pour afficher toute les datas. Pendant l’itération on peut accéder aux données de data qui sont le titre et la description.</w:t>
      </w:r>
    </w:p>
    <w:p w:rsidR="00CF49FF" w:rsidRDefault="00CF49FF" w:rsidP="00F55C16">
      <w:proofErr w:type="spellStart"/>
      <w:r>
        <w:t>Twig</w:t>
      </w:r>
      <w:proofErr w:type="spellEnd"/>
      <w:r>
        <w:t xml:space="preserve"> nous permet aussi d’étendre nos </w:t>
      </w:r>
      <w:r w:rsidR="00DC30E2">
        <w:t>t</w:t>
      </w:r>
      <w:r>
        <w:t>emplate dans le cas de mon client web j’utilise une template principale qui s’occupe de gérer le menu et la structure général du site web</w:t>
      </w:r>
      <w:r w:rsidR="00DC30E2">
        <w:t xml:space="preserve"> et pour changer de page j’étends la template principale avec des sous templates qui me permette d’afficher la page en question. </w:t>
      </w:r>
    </w:p>
    <w:p w:rsidR="00DC30E2" w:rsidRDefault="00DC30E2" w:rsidP="00DC30E2">
      <w:pPr>
        <w:pStyle w:val="Titre4"/>
      </w:pPr>
      <w:bookmarkStart w:id="79" w:name="_Toc484167359"/>
      <w:r>
        <w:t>Doctrine</w:t>
      </w:r>
      <w:bookmarkEnd w:id="79"/>
      <w:r>
        <w:t xml:space="preserve"> </w:t>
      </w:r>
    </w:p>
    <w:p w:rsidR="00DC30E2" w:rsidRPr="00DC30E2" w:rsidRDefault="00290DB6" w:rsidP="00DC30E2">
      <w:r>
        <w:t xml:space="preserve">Doctrine est une couche d’abstraction à la base de données sur PHP. Il permet de relier nos objet </w:t>
      </w:r>
      <w:proofErr w:type="spellStart"/>
      <w:r>
        <w:t>php</w:t>
      </w:r>
      <w:proofErr w:type="spellEnd"/>
      <w:r>
        <w:t xml:space="preserve"> aux éléments de la base de données. C’est un outil très puissant qui automatise la création des tables et relations dans la base de données et permet au développeur de s’occuper seulement d’objet </w:t>
      </w:r>
      <w:proofErr w:type="spellStart"/>
      <w:r>
        <w:t>php</w:t>
      </w:r>
      <w:proofErr w:type="spellEnd"/>
      <w:r>
        <w:t xml:space="preserve"> sans se soucier des requêtes </w:t>
      </w:r>
      <w:proofErr w:type="spellStart"/>
      <w:r>
        <w:t>sqls</w:t>
      </w:r>
      <w:proofErr w:type="spellEnd"/>
      <w:r>
        <w:t xml:space="preserve"> derrières. </w:t>
      </w:r>
    </w:p>
    <w:p w:rsidR="009672AA" w:rsidRDefault="009672AA" w:rsidP="00611CBC">
      <w:pPr>
        <w:pStyle w:val="Titre3"/>
      </w:pPr>
      <w:bookmarkStart w:id="80" w:name="_Toc484167360"/>
      <w:r w:rsidRPr="009672AA">
        <w:t>Docker</w:t>
      </w:r>
      <w:bookmarkEnd w:id="80"/>
    </w:p>
    <w:p w:rsidR="00290DB6" w:rsidRDefault="00290DB6" w:rsidP="00290DB6">
      <w:pPr>
        <w:pStyle w:val="Titre4"/>
      </w:pPr>
      <w:bookmarkStart w:id="81" w:name="_Toc484167361"/>
      <w:proofErr w:type="spellStart"/>
      <w:r>
        <w:t>Dockerfile</w:t>
      </w:r>
      <w:bookmarkEnd w:id="81"/>
      <w:proofErr w:type="spellEnd"/>
    </w:p>
    <w:p w:rsidR="00290DB6" w:rsidRDefault="00130767" w:rsidP="00290DB6">
      <w:proofErr w:type="spellStart"/>
      <w:r>
        <w:t>Dockerfile</w:t>
      </w:r>
      <w:proofErr w:type="spellEnd"/>
      <w:r>
        <w:t xml:space="preserve"> permet à docker d’automatiser la créati</w:t>
      </w:r>
      <w:r w:rsidR="00716164">
        <w:t xml:space="preserve">on d’une image docker via des instructions. Pour se faire il suffit de créer un répertoire vide et de créer un fichier </w:t>
      </w:r>
      <w:proofErr w:type="spellStart"/>
      <w:r w:rsidR="00716164">
        <w:t>Dockerfile</w:t>
      </w:r>
      <w:proofErr w:type="spellEnd"/>
      <w:r w:rsidR="00716164">
        <w:t xml:space="preserve"> dedans ensuite la commande « </w:t>
      </w:r>
      <w:r w:rsidR="00716164" w:rsidRPr="00716164">
        <w:rPr>
          <w:i/>
        </w:rPr>
        <w:t xml:space="preserve">docker </w:t>
      </w:r>
      <w:proofErr w:type="spellStart"/>
      <w:proofErr w:type="gramStart"/>
      <w:r w:rsidR="00716164" w:rsidRPr="00716164">
        <w:rPr>
          <w:i/>
        </w:rPr>
        <w:t>build</w:t>
      </w:r>
      <w:proofErr w:type="spellEnd"/>
      <w:r w:rsidR="00716164" w:rsidRPr="00716164">
        <w:rPr>
          <w:i/>
        </w:rPr>
        <w:t xml:space="preserve"> </w:t>
      </w:r>
      <w:r w:rsidR="00716164">
        <w:t xml:space="preserve"> .</w:t>
      </w:r>
      <w:proofErr w:type="gramEnd"/>
      <w:r w:rsidR="00716164">
        <w:t xml:space="preserve"> » suffira à générer l’image avec les instructions contenu dans le </w:t>
      </w:r>
      <w:proofErr w:type="spellStart"/>
      <w:r w:rsidR="00716164">
        <w:t>Dockerfile</w:t>
      </w:r>
      <w:proofErr w:type="spellEnd"/>
      <w:r w:rsidR="00716164">
        <w:t xml:space="preserve">. </w:t>
      </w:r>
    </w:p>
    <w:p w:rsidR="007E6040" w:rsidRDefault="007E6040" w:rsidP="00290DB6">
      <w:r>
        <w:t>Les instructions sont exécutées dans l’ordre et sont indépendante chaque instruction va générer une nouvelle image et cette image sera utilisé par la suivante pour ajouter la nouvelle action.</w:t>
      </w:r>
    </w:p>
    <w:p w:rsidR="007E6040" w:rsidRDefault="007E6040" w:rsidP="00290DB6">
      <w:r>
        <w:t xml:space="preserve"> Ce système permet d’avoir une génération rapide en cas de changement par exemple si je décide de modifier la dernière instruction ça n’affectera pas les instructions précédentes et par conséquent seulement la dernière instruction sera </w:t>
      </w:r>
      <w:r w:rsidR="00452D5E">
        <w:t>exécutée</w:t>
      </w:r>
      <w:r>
        <w:t>.</w:t>
      </w:r>
    </w:p>
    <w:p w:rsidR="00452D5E" w:rsidRDefault="00452D5E" w:rsidP="00290DB6">
      <w:r>
        <w:t>Le format des instructions est le suivant :</w:t>
      </w:r>
    </w:p>
    <w:p w:rsidR="00452D5E" w:rsidRDefault="00452D5E" w:rsidP="00290DB6">
      <w:r>
        <w:t>INSTRUCTION arguments</w:t>
      </w:r>
    </w:p>
    <w:p w:rsidR="00A06C4A" w:rsidRDefault="003D2379" w:rsidP="00290DB6">
      <w:r>
        <w:t xml:space="preserve">Les </w:t>
      </w:r>
      <w:r w:rsidR="00513138">
        <w:t>principaux</w:t>
      </w:r>
      <w:r>
        <w:t xml:space="preserve"> types</w:t>
      </w:r>
      <w:r w:rsidR="0095073C">
        <w:t xml:space="preserve"> d’instruction sont : </w:t>
      </w:r>
      <w:r w:rsidR="00387D6D">
        <w:t>FROM</w:t>
      </w:r>
      <w:r>
        <w:t>, RUN</w:t>
      </w:r>
      <w:r w:rsidR="003B2A83">
        <w:t>, CMD</w:t>
      </w:r>
      <w:r w:rsidR="00307BBA">
        <w:t>, COPY</w:t>
      </w:r>
    </w:p>
    <w:p w:rsidR="003D2379" w:rsidRDefault="00387D6D" w:rsidP="00290DB6">
      <w:r>
        <w:t xml:space="preserve">FROM : Permet de définir une image de base comme le système d’exploitation que </w:t>
      </w:r>
      <w:r w:rsidR="008E5CAC">
        <w:t>l’on</w:t>
      </w:r>
      <w:r>
        <w:t xml:space="preserve"> souhaite utilisé, on peut aussi utiliser une de nos images déjà construite ou bien des images fournit par d’autre utilisateur de docker avec des éléments déjà installé et configurer comme un serveur web par exemple. </w:t>
      </w:r>
      <w:r w:rsidR="003D2379">
        <w:t xml:space="preserve">C’est une des grandes forces de docker car nous avons à notre disposition énormément d’image avec des services déjà installé qu’on peut personnaliser à notre guise. </w:t>
      </w:r>
    </w:p>
    <w:p w:rsidR="003D2379" w:rsidRDefault="0009544C" w:rsidP="00290DB6">
      <w:r>
        <w:t>Format</w:t>
      </w:r>
      <w:r w:rsidR="003D2379">
        <w:t xml:space="preserve"> : « FROM &lt;image&gt; » </w:t>
      </w:r>
    </w:p>
    <w:p w:rsidR="00387D6D" w:rsidRDefault="003D2379" w:rsidP="00290DB6">
      <w:r>
        <w:lastRenderedPageBreak/>
        <w:t xml:space="preserve">RUN : L’instruction run est la plus couramment utilisée, elle permet de lancer des commandes sur l’image. Notamment des commandes d’installations via </w:t>
      </w:r>
      <w:proofErr w:type="spellStart"/>
      <w:r>
        <w:t>apt-get</w:t>
      </w:r>
      <w:proofErr w:type="spellEnd"/>
      <w:r>
        <w:t xml:space="preserve"> </w:t>
      </w:r>
      <w:proofErr w:type="spellStart"/>
      <w:r>
        <w:t>install</w:t>
      </w:r>
      <w:proofErr w:type="spellEnd"/>
      <w:r>
        <w:t xml:space="preserve"> sous une distribution linux. Evidemment elle ne se limite pas à des commandes d’installations elle peut aussi exécuter toute les commandes disponibles sur le système d’exploitation utilisé. </w:t>
      </w:r>
    </w:p>
    <w:p w:rsidR="0009544C" w:rsidRDefault="00985378" w:rsidP="00290DB6">
      <w:r>
        <w:t xml:space="preserve">Format : </w:t>
      </w:r>
      <w:r w:rsidR="00DA5B6D">
        <w:t>« RUN &lt;command&gt; »</w:t>
      </w:r>
    </w:p>
    <w:p w:rsidR="00DA5B6D" w:rsidRDefault="003F768B" w:rsidP="00290DB6">
      <w:r>
        <w:t>CMD :</w:t>
      </w:r>
      <w:r w:rsidR="00FC42E8">
        <w:t xml:space="preserve"> CMD est très similaire à RUN mais contrairement à lui la commande n’est pas </w:t>
      </w:r>
      <w:proofErr w:type="gramStart"/>
      <w:r w:rsidR="00FC42E8">
        <w:t>exécuté</w:t>
      </w:r>
      <w:proofErr w:type="gramEnd"/>
      <w:r w:rsidR="00FC42E8">
        <w:t xml:space="preserve"> au moment de la construction de l’image mais au lancement de celle-ci ce qui nous permet de démarrer nos différents services ou script. Du coup RUN est réservé pour la phase de l’installation et CMD de l’exécution.</w:t>
      </w:r>
    </w:p>
    <w:p w:rsidR="00034CD7" w:rsidRDefault="00034CD7" w:rsidP="00290DB6">
      <w:r>
        <w:t>Format : « CMD command param1 param2 »</w:t>
      </w:r>
    </w:p>
    <w:p w:rsidR="00906867" w:rsidRDefault="00906867" w:rsidP="00290DB6">
      <w:r>
        <w:t>COPY : Cette instruction permet simplement de copier des données de la machine hôte à l’image docker. Ce qui permet par exemple de copier un script ou un site web sur l’image.</w:t>
      </w:r>
    </w:p>
    <w:p w:rsidR="002533BC" w:rsidRDefault="000028EF" w:rsidP="00290DB6">
      <w:r>
        <w:t>Format : « COPY &lt;</w:t>
      </w:r>
      <w:proofErr w:type="spellStart"/>
      <w:r>
        <w:t>src</w:t>
      </w:r>
      <w:proofErr w:type="spellEnd"/>
      <w:r>
        <w:t>&gt; … &lt;</w:t>
      </w:r>
      <w:proofErr w:type="spellStart"/>
      <w:r>
        <w:t>dest</w:t>
      </w:r>
      <w:proofErr w:type="spellEnd"/>
      <w:r>
        <w:t>&gt; »</w:t>
      </w:r>
    </w:p>
    <w:p w:rsidR="00034CD7" w:rsidRDefault="000028EF" w:rsidP="000028EF">
      <w:pPr>
        <w:pStyle w:val="Titre4"/>
      </w:pPr>
      <w:bookmarkStart w:id="82" w:name="_Toc484167362"/>
      <w:r>
        <w:t>Container</w:t>
      </w:r>
      <w:bookmarkEnd w:id="82"/>
    </w:p>
    <w:p w:rsidR="005D4615" w:rsidRPr="000028EF" w:rsidRDefault="005C30A9" w:rsidP="000028EF">
      <w:r>
        <w:t xml:space="preserve">Un container docker est une machine lancer à partir d’une image, chaque container possède une identification unique. Une fois arrêté il peut être relancer via une commande. Il est possible de lancer plusieurs containers de la même image. Contrairement à une machine virtuelle le container ne simule pas les </w:t>
      </w:r>
      <w:proofErr w:type="spellStart"/>
      <w:r>
        <w:t>devices</w:t>
      </w:r>
      <w:proofErr w:type="spellEnd"/>
      <w:r>
        <w:t xml:space="preserve"> il utilise directement les ressources de la machine ce qui permet d’avoir de meilleur performance qu’une machine virtuelle. </w:t>
      </w:r>
      <w:r w:rsidR="00426D2A">
        <w:t xml:space="preserve">Une adresse IP est </w:t>
      </w:r>
      <w:r w:rsidR="005D4615">
        <w:t>attribuée</w:t>
      </w:r>
      <w:r w:rsidR="00426D2A">
        <w:t xml:space="preserve"> à chaque container cette adresse IP est fourni directement par </w:t>
      </w:r>
      <w:r w:rsidR="005D4615">
        <w:t>le sous-réseau</w:t>
      </w:r>
      <w:r w:rsidR="00426D2A">
        <w:t xml:space="preserve"> crée par docker et il est accessible par l’ordinateur hôte. </w:t>
      </w:r>
      <w:r>
        <w:t xml:space="preserve"> </w:t>
      </w:r>
      <w:r w:rsidR="00426D2A">
        <w:t xml:space="preserve">Pour accéder à </w:t>
      </w:r>
      <w:r w:rsidR="005D4615">
        <w:t>ces machines</w:t>
      </w:r>
      <w:r w:rsidR="00426D2A">
        <w:t xml:space="preserve"> depuis l’extérieur docker utilise un système de redirection de port. </w:t>
      </w:r>
    </w:p>
    <w:p w:rsidR="009672AA" w:rsidRDefault="009672AA" w:rsidP="00611CBC">
      <w:pPr>
        <w:pStyle w:val="Titre3"/>
      </w:pPr>
      <w:bookmarkStart w:id="83" w:name="_Toc484167363"/>
      <w:proofErr w:type="spellStart"/>
      <w:r w:rsidRPr="009672AA">
        <w:t>Websocket</w:t>
      </w:r>
      <w:bookmarkEnd w:id="83"/>
      <w:proofErr w:type="spellEnd"/>
    </w:p>
    <w:p w:rsidR="001054C5" w:rsidRDefault="00C1483E" w:rsidP="00C1483E">
      <w:pPr>
        <w:pStyle w:val="Titre4"/>
      </w:pPr>
      <w:bookmarkStart w:id="84" w:name="_Toc484167364"/>
      <w:r>
        <w:t>Socket.io</w:t>
      </w:r>
      <w:bookmarkEnd w:id="84"/>
    </w:p>
    <w:p w:rsidR="000E349F" w:rsidRPr="000E349F" w:rsidRDefault="00791AD5" w:rsidP="000E349F">
      <w:r>
        <w:t xml:space="preserve">Socket.io est une bibliothèque qui permet de faire des communications synchrones dans une application. Socket.io est basé sur différente techniques de communication en temps réel, notamment les </w:t>
      </w:r>
      <w:proofErr w:type="spellStart"/>
      <w:r>
        <w:t>websockets</w:t>
      </w:r>
      <w:proofErr w:type="spellEnd"/>
      <w:r>
        <w:t xml:space="preserve">.  </w:t>
      </w:r>
    </w:p>
    <w:p w:rsidR="00C1483E" w:rsidRDefault="000E349F" w:rsidP="000E349F">
      <w:pPr>
        <w:pStyle w:val="Titre4"/>
      </w:pPr>
      <w:bookmarkStart w:id="85" w:name="_Toc484167365"/>
      <w:r>
        <w:t>Messages</w:t>
      </w:r>
      <w:bookmarkEnd w:id="85"/>
    </w:p>
    <w:p w:rsidR="006D1A98" w:rsidRDefault="006D1A98" w:rsidP="006D1A98">
      <w:r>
        <w:t xml:space="preserve">Dans socket.io nous avons la possibilité d’émettre des messages à tous les clients (broadcast) ou bien à un client spécifique. </w:t>
      </w:r>
    </w:p>
    <w:p w:rsidR="006D1A98" w:rsidRDefault="006D1A98" w:rsidP="006D1A98">
      <w:r>
        <w:t>Concernant la réception le serveur est en « écoute » sur un type de message et dès qu’il reçoit se message il va le traiter.</w:t>
      </w:r>
    </w:p>
    <w:p w:rsidR="006D1A98" w:rsidRDefault="006D1A98" w:rsidP="006D1A98">
      <w:r>
        <w:rPr>
          <w:noProof/>
        </w:rPr>
        <w:drawing>
          <wp:inline distT="0" distB="0" distL="0" distR="0" wp14:anchorId="1F1CCE20" wp14:editId="6DF3ACDD">
            <wp:extent cx="3695700" cy="8191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95700" cy="819150"/>
                    </a:xfrm>
                    <a:prstGeom prst="rect">
                      <a:avLst/>
                    </a:prstGeom>
                  </pic:spPr>
                </pic:pic>
              </a:graphicData>
            </a:graphic>
          </wp:inline>
        </w:drawing>
      </w:r>
    </w:p>
    <w:p w:rsidR="006D1A98" w:rsidRPr="006D1A98" w:rsidRDefault="006D1A98" w:rsidP="006D1A98">
      <w:r>
        <w:t xml:space="preserve">On peut voir dans le code précédent que le serveur </w:t>
      </w:r>
      <w:r w:rsidR="009B5581">
        <w:t>attend</w:t>
      </w:r>
      <w:r>
        <w:t xml:space="preserve"> de recevoir le message break une fois qu’il la reçu il va envoyer se message en broadcast sur les différents clients python.</w:t>
      </w:r>
    </w:p>
    <w:p w:rsidR="00791AD5" w:rsidRDefault="006D1A98" w:rsidP="006D1A98">
      <w:pPr>
        <w:pStyle w:val="Titre4"/>
      </w:pPr>
      <w:proofErr w:type="spellStart"/>
      <w:r>
        <w:lastRenderedPageBreak/>
        <w:t>Namespaces</w:t>
      </w:r>
      <w:proofErr w:type="spellEnd"/>
    </w:p>
    <w:p w:rsidR="00ED3AF5" w:rsidRDefault="00ED3AF5" w:rsidP="00ED3AF5">
      <w:r>
        <w:t xml:space="preserve">Les </w:t>
      </w:r>
      <w:proofErr w:type="spellStart"/>
      <w:r>
        <w:t>namespaces</w:t>
      </w:r>
      <w:proofErr w:type="spellEnd"/>
      <w:r>
        <w:t xml:space="preserve"> dans socket.io sont très utiles, ils permettent </w:t>
      </w:r>
      <w:r w:rsidR="00331D74">
        <w:t xml:space="preserve">d’assigner différent point d’arrivée ou chemin. </w:t>
      </w:r>
      <w:r w:rsidR="00EB73CD">
        <w:t xml:space="preserve">C’est utile pour séparer les différentes parties de son application et minimisé les requêtes. Chaque </w:t>
      </w:r>
      <w:proofErr w:type="spellStart"/>
      <w:r w:rsidR="00EB73CD">
        <w:t>namespace</w:t>
      </w:r>
      <w:proofErr w:type="spellEnd"/>
      <w:r w:rsidR="00EB73CD">
        <w:t xml:space="preserve"> est un canal de communication différente. Par défaut tous les clients sont connecté sur le </w:t>
      </w:r>
      <w:proofErr w:type="spellStart"/>
      <w:r w:rsidR="00EB73CD">
        <w:t>namespace</w:t>
      </w:r>
      <w:proofErr w:type="spellEnd"/>
      <w:r w:rsidR="00EB73CD">
        <w:t xml:space="preserve"> « / ». </w:t>
      </w:r>
    </w:p>
    <w:p w:rsidR="00EB73CD" w:rsidRPr="00ED3AF5" w:rsidRDefault="00EB73CD" w:rsidP="00ED3AF5">
      <w:r>
        <w:t xml:space="preserve">Dans le cas de mon travail j’ai utilisé les </w:t>
      </w:r>
      <w:proofErr w:type="spellStart"/>
      <w:r>
        <w:t>namespaces</w:t>
      </w:r>
      <w:proofErr w:type="spellEnd"/>
      <w:r>
        <w:t xml:space="preserve"> pour séparer les différents client (</w:t>
      </w:r>
      <w:proofErr w:type="spellStart"/>
      <w:r>
        <w:t>php</w:t>
      </w:r>
      <w:proofErr w:type="spellEnd"/>
      <w:r>
        <w:t xml:space="preserve">, javascript et python) ainsi chaque client à son propre canal de communication et peut communiquer avec les autres quand cela est nécessaire. </w:t>
      </w:r>
    </w:p>
    <w:p w:rsidR="00DC5ADB" w:rsidRDefault="00DC5ADB" w:rsidP="00611CBC">
      <w:pPr>
        <w:pStyle w:val="Titre3"/>
      </w:pPr>
      <w:bookmarkStart w:id="86" w:name="_Toc484167366"/>
      <w:r>
        <w:t>Lasagne</w:t>
      </w:r>
      <w:bookmarkEnd w:id="86"/>
    </w:p>
    <w:p w:rsidR="00EB73CD" w:rsidRDefault="00CC0647" w:rsidP="00CC0647">
      <w:pPr>
        <w:pStyle w:val="Titre4"/>
      </w:pPr>
      <w:proofErr w:type="spellStart"/>
      <w:r>
        <w:t>Layers</w:t>
      </w:r>
      <w:proofErr w:type="spellEnd"/>
    </w:p>
    <w:p w:rsidR="00BF3505" w:rsidRDefault="00AD57A6" w:rsidP="00BF3505">
      <w:r>
        <w:t xml:space="preserve">Les </w:t>
      </w:r>
      <w:proofErr w:type="spellStart"/>
      <w:r>
        <w:t>layers</w:t>
      </w:r>
      <w:proofErr w:type="spellEnd"/>
      <w:r>
        <w:t xml:space="preserve"> (couches) dans lasagne permettent </w:t>
      </w:r>
      <w:r w:rsidR="0090551C">
        <w:t xml:space="preserve">de construire les différentes architectures de réseau de neurones </w:t>
      </w:r>
      <w:proofErr w:type="spellStart"/>
      <w:r w:rsidR="0090551C" w:rsidRPr="0090551C">
        <w:t>convolutionnels</w:t>
      </w:r>
      <w:proofErr w:type="spellEnd"/>
      <w:r w:rsidR="0090551C">
        <w:t>.</w:t>
      </w:r>
    </w:p>
    <w:p w:rsidR="0090551C" w:rsidRDefault="0090551C" w:rsidP="00BF3505">
      <w:r>
        <w:t xml:space="preserve">Les principales couches disponibles sont couche entièrement connectées, couche </w:t>
      </w:r>
      <w:proofErr w:type="spellStart"/>
      <w:r>
        <w:t>convolutionnel</w:t>
      </w:r>
      <w:proofErr w:type="spellEnd"/>
      <w:r>
        <w:t xml:space="preserve"> et couche de perte.</w:t>
      </w:r>
    </w:p>
    <w:p w:rsidR="00463BC5" w:rsidRDefault="00B74ED4" w:rsidP="00BF3505">
      <w:r>
        <w:t xml:space="preserve">Le fonctionnement de lasagne est très simple pour créer son architecture il suffit d’empiler les différentes couches </w:t>
      </w:r>
      <w:r w:rsidR="00463BC5">
        <w:t>et les relier avec les paramètres d’entrée et de sortie.</w:t>
      </w:r>
    </w:p>
    <w:p w:rsidR="00463BC5" w:rsidRDefault="00463BC5" w:rsidP="00BF3505">
      <w:r>
        <w:rPr>
          <w:noProof/>
        </w:rPr>
        <w:drawing>
          <wp:inline distT="0" distB="0" distL="0" distR="0" wp14:anchorId="20990CA7" wp14:editId="1BEE8A33">
            <wp:extent cx="5324475" cy="33718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24475" cy="3371850"/>
                    </a:xfrm>
                    <a:prstGeom prst="rect">
                      <a:avLst/>
                    </a:prstGeom>
                  </pic:spPr>
                </pic:pic>
              </a:graphicData>
            </a:graphic>
          </wp:inline>
        </w:drawing>
      </w:r>
    </w:p>
    <w:p w:rsidR="0090551C" w:rsidRPr="00BF3505" w:rsidRDefault="00463BC5" w:rsidP="00BF3505">
      <w:r>
        <w:t xml:space="preserve">L’exemple ci-dessus représente un des réseaux que j’ai utilisé dans le cas de l’apprentissage des tweets positifs ou négatifs sur twitter. On peut voir que mon architecture </w:t>
      </w:r>
      <w:proofErr w:type="gramStart"/>
      <w:r>
        <w:t>comprends</w:t>
      </w:r>
      <w:proofErr w:type="gramEnd"/>
      <w:r>
        <w:t xml:space="preserve"> une convolution avec 64 filtres de taille 3 avec une couche de </w:t>
      </w:r>
      <w:proofErr w:type="spellStart"/>
      <w:r>
        <w:t>pooling</w:t>
      </w:r>
      <w:proofErr w:type="spellEnd"/>
      <w:r>
        <w:t xml:space="preserve"> qui va diviser la taille par 2 pour terminer sur une couche entièrement connecté de 32 unités. </w:t>
      </w:r>
    </w:p>
    <w:p w:rsidR="009672AA" w:rsidRDefault="009672AA" w:rsidP="00DD1683">
      <w:pPr>
        <w:pStyle w:val="Titre2"/>
      </w:pPr>
      <w:bookmarkStart w:id="87" w:name="_Toc484167367"/>
      <w:r w:rsidRPr="009672AA">
        <w:lastRenderedPageBreak/>
        <w:t>Analyse fonctionnelle</w:t>
      </w:r>
      <w:bookmarkStart w:id="88" w:name="_GoBack"/>
      <w:bookmarkEnd w:id="87"/>
      <w:bookmarkEnd w:id="88"/>
    </w:p>
    <w:p w:rsidR="009672AA" w:rsidRDefault="009672AA" w:rsidP="00611CBC">
      <w:pPr>
        <w:pStyle w:val="Titre3"/>
      </w:pPr>
      <w:bookmarkStart w:id="89" w:name="_Toc484167368"/>
      <w:r w:rsidRPr="009672AA">
        <w:t>Architectures</w:t>
      </w:r>
      <w:bookmarkEnd w:id="89"/>
    </w:p>
    <w:p w:rsidR="009672AA" w:rsidRDefault="009672AA" w:rsidP="00611CBC">
      <w:pPr>
        <w:pStyle w:val="Titre3"/>
      </w:pPr>
      <w:bookmarkStart w:id="90" w:name="_Toc484167369"/>
      <w:r>
        <w:t>B</w:t>
      </w:r>
      <w:r w:rsidRPr="009672AA">
        <w:t>ase de données</w:t>
      </w:r>
      <w:bookmarkEnd w:id="90"/>
    </w:p>
    <w:p w:rsidR="00420D70" w:rsidRPr="00420D70" w:rsidRDefault="00420D70" w:rsidP="00420D70">
      <w:r>
        <w:rPr>
          <w:noProof/>
        </w:rPr>
        <w:drawing>
          <wp:inline distT="0" distB="0" distL="0" distR="0" wp14:anchorId="13EB0A71" wp14:editId="1401F544">
            <wp:extent cx="5760720" cy="282956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829560"/>
                    </a:xfrm>
                    <a:prstGeom prst="rect">
                      <a:avLst/>
                    </a:prstGeom>
                  </pic:spPr>
                </pic:pic>
              </a:graphicData>
            </a:graphic>
          </wp:inline>
        </w:drawing>
      </w:r>
    </w:p>
    <w:p w:rsidR="00DC5ADB" w:rsidRDefault="00DC5ADB" w:rsidP="00611CBC">
      <w:pPr>
        <w:pStyle w:val="Titre3"/>
      </w:pPr>
      <w:bookmarkStart w:id="91" w:name="_Toc484167370"/>
      <w:r>
        <w:t>Serveur</w:t>
      </w:r>
      <w:bookmarkEnd w:id="91"/>
    </w:p>
    <w:p w:rsidR="00DC5ADB" w:rsidRDefault="00DC5ADB" w:rsidP="00611CBC">
      <w:pPr>
        <w:pStyle w:val="Titre3"/>
      </w:pPr>
      <w:bookmarkStart w:id="92" w:name="_Toc484167371"/>
      <w:r>
        <w:t>Client</w:t>
      </w:r>
      <w:bookmarkEnd w:id="92"/>
    </w:p>
    <w:p w:rsidR="00961B59" w:rsidRDefault="00961B59" w:rsidP="00961B59">
      <w:pPr>
        <w:pStyle w:val="Titre4"/>
      </w:pPr>
      <w:r>
        <w:t>Python</w:t>
      </w:r>
    </w:p>
    <w:p w:rsidR="00961B59" w:rsidRPr="00961B59" w:rsidRDefault="00961B59" w:rsidP="00961B59">
      <w:pPr>
        <w:pStyle w:val="Titre4"/>
      </w:pPr>
      <w:r>
        <w:t>Web</w:t>
      </w:r>
    </w:p>
    <w:p w:rsidR="009672AA" w:rsidRDefault="009672AA" w:rsidP="00DD1683">
      <w:pPr>
        <w:pStyle w:val="Titre2"/>
      </w:pPr>
      <w:bookmarkStart w:id="93" w:name="_Toc484167372"/>
      <w:r w:rsidRPr="009672AA">
        <w:t>T</w:t>
      </w:r>
      <w:r w:rsidR="00712C06">
        <w:t>ests et p</w:t>
      </w:r>
      <w:r w:rsidR="00712C06" w:rsidRPr="009672AA">
        <w:t>erformances</w:t>
      </w:r>
      <w:bookmarkEnd w:id="93"/>
    </w:p>
    <w:p w:rsidR="009672AA" w:rsidRDefault="009672AA" w:rsidP="00611CBC">
      <w:pPr>
        <w:pStyle w:val="Titre3"/>
      </w:pPr>
      <w:bookmarkStart w:id="94" w:name="_Toc484167373"/>
      <w:r w:rsidRPr="009672AA">
        <w:t>Tests</w:t>
      </w:r>
      <w:bookmarkEnd w:id="94"/>
    </w:p>
    <w:p w:rsidR="009672AA" w:rsidRDefault="009672AA" w:rsidP="00611CBC">
      <w:pPr>
        <w:pStyle w:val="Titre3"/>
      </w:pPr>
      <w:bookmarkStart w:id="95" w:name="_Toc484167374"/>
      <w:proofErr w:type="spellStart"/>
      <w:r w:rsidRPr="009672AA">
        <w:t>Perfomances</w:t>
      </w:r>
      <w:bookmarkEnd w:id="95"/>
      <w:proofErr w:type="spellEnd"/>
    </w:p>
    <w:p w:rsidR="009672AA" w:rsidRDefault="009672AA" w:rsidP="00DD1683">
      <w:pPr>
        <w:pStyle w:val="Titre2"/>
      </w:pPr>
      <w:bookmarkStart w:id="96" w:name="_Toc484167375"/>
      <w:r w:rsidRPr="009672AA">
        <w:t>Déploiement</w:t>
      </w:r>
      <w:bookmarkEnd w:id="96"/>
    </w:p>
    <w:p w:rsidR="009672AA" w:rsidRDefault="009672AA" w:rsidP="00DD1683">
      <w:pPr>
        <w:pStyle w:val="Titre2"/>
      </w:pPr>
      <w:bookmarkStart w:id="97" w:name="_Toc484167376"/>
      <w:r w:rsidRPr="009672AA">
        <w:t>Installations</w:t>
      </w:r>
      <w:bookmarkEnd w:id="97"/>
    </w:p>
    <w:p w:rsidR="00CF0426" w:rsidRPr="00CF0426" w:rsidRDefault="00CF0426" w:rsidP="00CF0426">
      <w:pPr>
        <w:pStyle w:val="Titre2"/>
      </w:pPr>
      <w:r>
        <w:t>Amélioration</w:t>
      </w:r>
    </w:p>
    <w:p w:rsidR="009672AA" w:rsidRDefault="009672AA" w:rsidP="009672AA">
      <w:pPr>
        <w:pStyle w:val="Titre1"/>
      </w:pPr>
      <w:bookmarkStart w:id="98" w:name="_Toc484167377"/>
      <w:r>
        <w:lastRenderedPageBreak/>
        <w:t>Expérience</w:t>
      </w:r>
      <w:bookmarkEnd w:id="98"/>
    </w:p>
    <w:p w:rsidR="00443FE3" w:rsidRPr="00443FE3" w:rsidRDefault="00443FE3" w:rsidP="00443FE3">
      <w:pPr>
        <w:pStyle w:val="Titre1"/>
      </w:pPr>
      <w:bookmarkStart w:id="99" w:name="_Toc484167378"/>
      <w:r>
        <w:lastRenderedPageBreak/>
        <w:t>Annexes</w:t>
      </w:r>
      <w:bookmarkEnd w:id="99"/>
    </w:p>
    <w:sectPr w:rsidR="00443FE3" w:rsidRPr="00443FE3" w:rsidSect="00FD7111">
      <w:footerReference w:type="default" r:id="rId3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9D7" w:rsidRDefault="002A49D7" w:rsidP="0006583E">
      <w:pPr>
        <w:spacing w:after="0" w:line="240" w:lineRule="auto"/>
      </w:pPr>
      <w:r>
        <w:separator/>
      </w:r>
    </w:p>
  </w:endnote>
  <w:endnote w:type="continuationSeparator" w:id="0">
    <w:p w:rsidR="002A49D7" w:rsidRDefault="002A49D7" w:rsidP="00065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4286820"/>
      <w:docPartObj>
        <w:docPartGallery w:val="Page Numbers (Bottom of Page)"/>
        <w:docPartUnique/>
      </w:docPartObj>
    </w:sdtPr>
    <w:sdtContent>
      <w:p w:rsidR="00ED3AF5" w:rsidRDefault="00ED3AF5">
        <w:pPr>
          <w:pStyle w:val="Pieddepage"/>
          <w:jc w:val="right"/>
        </w:pPr>
        <w:r>
          <w:fldChar w:fldCharType="begin"/>
        </w:r>
        <w:r>
          <w:instrText>PAGE   \* MERGEFORMAT</w:instrText>
        </w:r>
        <w:r>
          <w:fldChar w:fldCharType="separate"/>
        </w:r>
        <w:r w:rsidR="00420D70" w:rsidRPr="00420D70">
          <w:rPr>
            <w:noProof/>
            <w:lang w:val="fr-FR"/>
          </w:rPr>
          <w:t>22</w:t>
        </w:r>
        <w:r>
          <w:fldChar w:fldCharType="end"/>
        </w:r>
      </w:p>
    </w:sdtContent>
  </w:sdt>
  <w:p w:rsidR="00ED3AF5" w:rsidRDefault="00ED3A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9D7" w:rsidRDefault="002A49D7" w:rsidP="0006583E">
      <w:pPr>
        <w:spacing w:after="0" w:line="240" w:lineRule="auto"/>
      </w:pPr>
      <w:r>
        <w:separator/>
      </w:r>
    </w:p>
  </w:footnote>
  <w:footnote w:type="continuationSeparator" w:id="0">
    <w:p w:rsidR="002A49D7" w:rsidRDefault="002A49D7" w:rsidP="00065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99C"/>
    <w:multiLevelType w:val="hybridMultilevel"/>
    <w:tmpl w:val="FEEEB6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904077"/>
    <w:multiLevelType w:val="hybridMultilevel"/>
    <w:tmpl w:val="D2BAB6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71D0D2C"/>
    <w:multiLevelType w:val="hybridMultilevel"/>
    <w:tmpl w:val="F0C68070"/>
    <w:lvl w:ilvl="0" w:tplc="67EAD50E">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85421B0"/>
    <w:multiLevelType w:val="hybridMultilevel"/>
    <w:tmpl w:val="4A6A4FB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A70BD6"/>
    <w:multiLevelType w:val="hybridMultilevel"/>
    <w:tmpl w:val="D3AE4B6C"/>
    <w:lvl w:ilvl="0" w:tplc="35402528">
      <w:start w:val="1"/>
      <w:numFmt w:val="lowerRoman"/>
      <w:lvlText w:val="%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787566E"/>
    <w:multiLevelType w:val="hybridMultilevel"/>
    <w:tmpl w:val="FCFACD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22F2E5A"/>
    <w:multiLevelType w:val="hybridMultilevel"/>
    <w:tmpl w:val="1310A13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7C55EE2"/>
    <w:multiLevelType w:val="hybridMultilevel"/>
    <w:tmpl w:val="C15431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DDD2939"/>
    <w:multiLevelType w:val="hybridMultilevel"/>
    <w:tmpl w:val="62E691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1854D14"/>
    <w:multiLevelType w:val="hybridMultilevel"/>
    <w:tmpl w:val="792894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59D4AED"/>
    <w:multiLevelType w:val="hybridMultilevel"/>
    <w:tmpl w:val="130E77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B0B1E0C"/>
    <w:multiLevelType w:val="hybridMultilevel"/>
    <w:tmpl w:val="254E99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BA7080C"/>
    <w:multiLevelType w:val="hybridMultilevel"/>
    <w:tmpl w:val="C0C604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52194149"/>
    <w:multiLevelType w:val="hybridMultilevel"/>
    <w:tmpl w:val="B016C8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5A3328C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5C810F54"/>
    <w:multiLevelType w:val="hybridMultilevel"/>
    <w:tmpl w:val="65F0114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5F882D8E"/>
    <w:multiLevelType w:val="hybridMultilevel"/>
    <w:tmpl w:val="B5F646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12C1F09"/>
    <w:multiLevelType w:val="hybridMultilevel"/>
    <w:tmpl w:val="B9AA57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62E544D9"/>
    <w:multiLevelType w:val="hybridMultilevel"/>
    <w:tmpl w:val="07E07C9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68960A7E"/>
    <w:multiLevelType w:val="hybridMultilevel"/>
    <w:tmpl w:val="4B8811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6C1D6B46"/>
    <w:multiLevelType w:val="hybridMultilevel"/>
    <w:tmpl w:val="E7E627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C9427EE"/>
    <w:multiLevelType w:val="hybridMultilevel"/>
    <w:tmpl w:val="7E82A7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72782FFD"/>
    <w:multiLevelType w:val="hybridMultilevel"/>
    <w:tmpl w:val="81E49A70"/>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7762CF2"/>
    <w:multiLevelType w:val="hybridMultilevel"/>
    <w:tmpl w:val="0938EF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7ABD7CEF"/>
    <w:multiLevelType w:val="hybridMultilevel"/>
    <w:tmpl w:val="1A989732"/>
    <w:lvl w:ilvl="0" w:tplc="EE7490D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B456464"/>
    <w:multiLevelType w:val="hybridMultilevel"/>
    <w:tmpl w:val="3110A1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7D7F4639"/>
    <w:multiLevelType w:val="hybridMultilevel"/>
    <w:tmpl w:val="590EF1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8"/>
  </w:num>
  <w:num w:numId="2">
    <w:abstractNumId w:val="19"/>
  </w:num>
  <w:num w:numId="3">
    <w:abstractNumId w:val="26"/>
  </w:num>
  <w:num w:numId="4">
    <w:abstractNumId w:val="5"/>
  </w:num>
  <w:num w:numId="5">
    <w:abstractNumId w:val="23"/>
  </w:num>
  <w:num w:numId="6">
    <w:abstractNumId w:val="12"/>
  </w:num>
  <w:num w:numId="7">
    <w:abstractNumId w:val="7"/>
  </w:num>
  <w:num w:numId="8">
    <w:abstractNumId w:val="13"/>
  </w:num>
  <w:num w:numId="9">
    <w:abstractNumId w:val="18"/>
  </w:num>
  <w:num w:numId="10">
    <w:abstractNumId w:val="9"/>
  </w:num>
  <w:num w:numId="11">
    <w:abstractNumId w:val="22"/>
  </w:num>
  <w:num w:numId="12">
    <w:abstractNumId w:val="10"/>
  </w:num>
  <w:num w:numId="13">
    <w:abstractNumId w:val="1"/>
  </w:num>
  <w:num w:numId="14">
    <w:abstractNumId w:val="15"/>
  </w:num>
  <w:num w:numId="15">
    <w:abstractNumId w:val="6"/>
  </w:num>
  <w:num w:numId="16">
    <w:abstractNumId w:val="21"/>
  </w:num>
  <w:num w:numId="17">
    <w:abstractNumId w:val="11"/>
  </w:num>
  <w:num w:numId="18">
    <w:abstractNumId w:val="20"/>
  </w:num>
  <w:num w:numId="19">
    <w:abstractNumId w:val="25"/>
  </w:num>
  <w:num w:numId="20">
    <w:abstractNumId w:val="3"/>
  </w:num>
  <w:num w:numId="21">
    <w:abstractNumId w:val="17"/>
  </w:num>
  <w:num w:numId="22">
    <w:abstractNumId w:val="0"/>
  </w:num>
  <w:num w:numId="23">
    <w:abstractNumId w:val="16"/>
  </w:num>
  <w:num w:numId="24">
    <w:abstractNumId w:val="14"/>
  </w:num>
  <w:num w:numId="25">
    <w:abstractNumId w:val="24"/>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4"/>
  </w:num>
  <w:num w:numId="30">
    <w:abstractNumId w:val="4"/>
    <w:lvlOverride w:ilvl="0">
      <w:startOverride w:val="1"/>
    </w:lvlOverride>
  </w:num>
  <w:num w:numId="31">
    <w:abstractNumId w:val="2"/>
  </w:num>
  <w:num w:numId="32">
    <w:abstractNumId w:val="2"/>
    <w:lvlOverride w:ilvl="0">
      <w:startOverride w:val="1"/>
    </w:lvlOverride>
  </w:num>
  <w:num w:numId="33">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en Rochat">
    <w15:presenceInfo w15:providerId="None" w15:userId="Julien Rochat"/>
  </w15:person>
  <w15:person w15:author="Jean-Jacques Rochat">
    <w15:presenceInfo w15:providerId="Windows Live" w15:userId="23c7cf5b09e85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en-CA" w:vendorID="64" w:dllVersion="6" w:nlCheck="1" w:checkStyle="0"/>
  <w:activeWritingStyle w:appName="MSWord" w:lang="fr-FR" w:vendorID="64" w:dllVersion="6" w:nlCheck="1" w:checkStyle="1"/>
  <w:activeWritingStyle w:appName="MSWord" w:lang="fr-CH" w:vendorID="64" w:dllVersion="4096" w:nlCheck="1" w:checkStyle="0"/>
  <w:activeWritingStyle w:appName="MSWord" w:lang="en-CA"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E5"/>
    <w:rsid w:val="000028EF"/>
    <w:rsid w:val="00034CD7"/>
    <w:rsid w:val="000629D8"/>
    <w:rsid w:val="0006583E"/>
    <w:rsid w:val="00086C6F"/>
    <w:rsid w:val="0009544C"/>
    <w:rsid w:val="000E349F"/>
    <w:rsid w:val="00103419"/>
    <w:rsid w:val="001054C5"/>
    <w:rsid w:val="00110291"/>
    <w:rsid w:val="001268DD"/>
    <w:rsid w:val="00130767"/>
    <w:rsid w:val="00153CCC"/>
    <w:rsid w:val="00167F56"/>
    <w:rsid w:val="00221FC6"/>
    <w:rsid w:val="00250ECC"/>
    <w:rsid w:val="002533BC"/>
    <w:rsid w:val="00273766"/>
    <w:rsid w:val="00276253"/>
    <w:rsid w:val="00290DB6"/>
    <w:rsid w:val="002A49D7"/>
    <w:rsid w:val="002B576B"/>
    <w:rsid w:val="002D5C42"/>
    <w:rsid w:val="002E4C90"/>
    <w:rsid w:val="00307BBA"/>
    <w:rsid w:val="00315813"/>
    <w:rsid w:val="00325AAD"/>
    <w:rsid w:val="00331D74"/>
    <w:rsid w:val="00387D6D"/>
    <w:rsid w:val="00391559"/>
    <w:rsid w:val="003B1938"/>
    <w:rsid w:val="003B2A83"/>
    <w:rsid w:val="003D2379"/>
    <w:rsid w:val="003F768B"/>
    <w:rsid w:val="00413386"/>
    <w:rsid w:val="00420D70"/>
    <w:rsid w:val="00426D2A"/>
    <w:rsid w:val="0043231E"/>
    <w:rsid w:val="00443FE3"/>
    <w:rsid w:val="00452D5E"/>
    <w:rsid w:val="004576CA"/>
    <w:rsid w:val="0046310E"/>
    <w:rsid w:val="00463BC5"/>
    <w:rsid w:val="00474916"/>
    <w:rsid w:val="00484ACE"/>
    <w:rsid w:val="004A258A"/>
    <w:rsid w:val="004A2BF4"/>
    <w:rsid w:val="004B67AC"/>
    <w:rsid w:val="0050632C"/>
    <w:rsid w:val="00513138"/>
    <w:rsid w:val="005252B8"/>
    <w:rsid w:val="00544617"/>
    <w:rsid w:val="00586FBE"/>
    <w:rsid w:val="005C30A9"/>
    <w:rsid w:val="005C75E1"/>
    <w:rsid w:val="005D4615"/>
    <w:rsid w:val="005E5EBA"/>
    <w:rsid w:val="005F5E0F"/>
    <w:rsid w:val="00602593"/>
    <w:rsid w:val="00605DCD"/>
    <w:rsid w:val="00611CBC"/>
    <w:rsid w:val="00667932"/>
    <w:rsid w:val="006C62B1"/>
    <w:rsid w:val="006D1A98"/>
    <w:rsid w:val="006E33FC"/>
    <w:rsid w:val="00712C06"/>
    <w:rsid w:val="00716164"/>
    <w:rsid w:val="00780D38"/>
    <w:rsid w:val="00791AD5"/>
    <w:rsid w:val="007E6040"/>
    <w:rsid w:val="007F1780"/>
    <w:rsid w:val="007F6376"/>
    <w:rsid w:val="00840A2D"/>
    <w:rsid w:val="00841CC0"/>
    <w:rsid w:val="008A590C"/>
    <w:rsid w:val="008B67D2"/>
    <w:rsid w:val="008C7801"/>
    <w:rsid w:val="008E5CAC"/>
    <w:rsid w:val="0090551C"/>
    <w:rsid w:val="00906867"/>
    <w:rsid w:val="00927675"/>
    <w:rsid w:val="009420C8"/>
    <w:rsid w:val="0095073C"/>
    <w:rsid w:val="009533E5"/>
    <w:rsid w:val="00961B59"/>
    <w:rsid w:val="009672AA"/>
    <w:rsid w:val="00985378"/>
    <w:rsid w:val="009B2CA7"/>
    <w:rsid w:val="009B404E"/>
    <w:rsid w:val="009B5581"/>
    <w:rsid w:val="00A06C4A"/>
    <w:rsid w:val="00A30B0E"/>
    <w:rsid w:val="00A87A7E"/>
    <w:rsid w:val="00AB5614"/>
    <w:rsid w:val="00AD57A6"/>
    <w:rsid w:val="00B0323B"/>
    <w:rsid w:val="00B10171"/>
    <w:rsid w:val="00B14A6E"/>
    <w:rsid w:val="00B26C92"/>
    <w:rsid w:val="00B42EDC"/>
    <w:rsid w:val="00B45347"/>
    <w:rsid w:val="00B74ED4"/>
    <w:rsid w:val="00BC766C"/>
    <w:rsid w:val="00BF3505"/>
    <w:rsid w:val="00BF59CB"/>
    <w:rsid w:val="00C1483E"/>
    <w:rsid w:val="00C75706"/>
    <w:rsid w:val="00C83274"/>
    <w:rsid w:val="00CC0647"/>
    <w:rsid w:val="00CD3419"/>
    <w:rsid w:val="00CF0426"/>
    <w:rsid w:val="00CF49FF"/>
    <w:rsid w:val="00D3425A"/>
    <w:rsid w:val="00D80E9C"/>
    <w:rsid w:val="00D939FD"/>
    <w:rsid w:val="00DA5B6D"/>
    <w:rsid w:val="00DC30E2"/>
    <w:rsid w:val="00DC5ADB"/>
    <w:rsid w:val="00DD1683"/>
    <w:rsid w:val="00E252F3"/>
    <w:rsid w:val="00E805C3"/>
    <w:rsid w:val="00EB67B6"/>
    <w:rsid w:val="00EB73CD"/>
    <w:rsid w:val="00ED3AF5"/>
    <w:rsid w:val="00ED6A5A"/>
    <w:rsid w:val="00F221A1"/>
    <w:rsid w:val="00F23365"/>
    <w:rsid w:val="00F50B00"/>
    <w:rsid w:val="00F549B8"/>
    <w:rsid w:val="00F55C16"/>
    <w:rsid w:val="00F6740A"/>
    <w:rsid w:val="00F82187"/>
    <w:rsid w:val="00FC42E8"/>
    <w:rsid w:val="00FD71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1544"/>
  <w15:chartTrackingRefBased/>
  <w15:docId w15:val="{D169A2BC-B69E-4F23-877A-8CB5E3FB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ACE"/>
    <w:pPr>
      <w:jc w:val="both"/>
    </w:pPr>
    <w:rPr>
      <w:sz w:val="24"/>
    </w:rPr>
  </w:style>
  <w:style w:type="paragraph" w:styleId="Titre1">
    <w:name w:val="heading 1"/>
    <w:basedOn w:val="Normal"/>
    <w:next w:val="Normal"/>
    <w:link w:val="Titre1Car"/>
    <w:uiPriority w:val="9"/>
    <w:qFormat/>
    <w:rsid w:val="00484ACE"/>
    <w:pPr>
      <w:keepNext/>
      <w:keepLines/>
      <w:pageBreakBefore/>
      <w:numPr>
        <w:numId w:val="2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D1683"/>
    <w:pPr>
      <w:keepNext/>
      <w:keepLines/>
      <w:numPr>
        <w:ilvl w:val="1"/>
        <w:numId w:val="24"/>
      </w:numPr>
      <w:spacing w:before="12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15813"/>
    <w:pPr>
      <w:keepNext/>
      <w:keepLines/>
      <w:numPr>
        <w:ilvl w:val="2"/>
        <w:numId w:val="24"/>
      </w:numPr>
      <w:spacing w:before="40" w:after="0"/>
      <w:outlineLvl w:val="2"/>
    </w:pPr>
    <w:rPr>
      <w:rFonts w:asciiTheme="majorHAnsi" w:eastAsiaTheme="majorEastAsia" w:hAnsiTheme="majorHAnsi" w:cstheme="majorBidi"/>
      <w:color w:val="2E74B5" w:themeColor="accent1" w:themeShade="BF"/>
      <w:szCs w:val="24"/>
    </w:rPr>
  </w:style>
  <w:style w:type="paragraph" w:styleId="Titre4">
    <w:name w:val="heading 4"/>
    <w:basedOn w:val="Normal"/>
    <w:next w:val="Normal"/>
    <w:link w:val="Titre4Car"/>
    <w:uiPriority w:val="9"/>
    <w:unhideWhenUsed/>
    <w:qFormat/>
    <w:rsid w:val="0050632C"/>
    <w:pPr>
      <w:keepNext/>
      <w:keepLines/>
      <w:numPr>
        <w:ilvl w:val="3"/>
        <w:numId w:val="24"/>
      </w:numPr>
      <w:spacing w:before="40" w:after="0"/>
      <w:outlineLvl w:val="3"/>
      <w:pPrChange w:id="0" w:author="Julien Rochat" w:date="2017-05-28T11:59:00Z">
        <w:pPr>
          <w:keepNext/>
          <w:keepLines/>
          <w:numPr>
            <w:numId w:val="29"/>
          </w:numPr>
          <w:spacing w:before="40" w:line="259" w:lineRule="auto"/>
          <w:ind w:left="360" w:hanging="360"/>
          <w:jc w:val="both"/>
          <w:outlineLvl w:val="3"/>
        </w:pPr>
      </w:pPrChange>
    </w:pPr>
    <w:rPr>
      <w:rFonts w:asciiTheme="majorHAnsi" w:eastAsiaTheme="majorEastAsia" w:hAnsiTheme="majorHAnsi" w:cstheme="majorBidi"/>
      <w:i/>
      <w:iCs/>
      <w:color w:val="2E74B5" w:themeColor="accent1" w:themeShade="BF"/>
      <w:rPrChange w:id="0" w:author="Julien Rochat" w:date="2017-05-28T11:59:00Z">
        <w:rPr>
          <w:rFonts w:asciiTheme="majorHAnsi" w:eastAsiaTheme="majorEastAsia" w:hAnsiTheme="majorHAnsi" w:cstheme="majorBidi"/>
          <w:i/>
          <w:iCs/>
          <w:color w:val="2E74B5" w:themeColor="accent1" w:themeShade="BF"/>
          <w:sz w:val="24"/>
          <w:szCs w:val="22"/>
          <w:lang w:val="fr-CH" w:eastAsia="en-US" w:bidi="ar-SA"/>
        </w:rPr>
      </w:rPrChange>
    </w:rPr>
  </w:style>
  <w:style w:type="paragraph" w:styleId="Titre5">
    <w:name w:val="heading 5"/>
    <w:basedOn w:val="Normal"/>
    <w:next w:val="Normal"/>
    <w:link w:val="Titre5Car"/>
    <w:uiPriority w:val="9"/>
    <w:semiHidden/>
    <w:unhideWhenUsed/>
    <w:qFormat/>
    <w:rsid w:val="0050632C"/>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0632C"/>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0632C"/>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0632C"/>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0632C"/>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AC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D168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15813"/>
    <w:rPr>
      <w:rFonts w:asciiTheme="majorHAnsi" w:eastAsiaTheme="majorEastAsia" w:hAnsiTheme="majorHAnsi" w:cstheme="majorBidi"/>
      <w:color w:val="2E74B5" w:themeColor="accent1" w:themeShade="BF"/>
      <w:sz w:val="24"/>
      <w:szCs w:val="24"/>
    </w:rPr>
  </w:style>
  <w:style w:type="character" w:customStyle="1" w:styleId="Titre4Car">
    <w:name w:val="Titre 4 Car"/>
    <w:basedOn w:val="Policepardfaut"/>
    <w:link w:val="Titre4"/>
    <w:uiPriority w:val="9"/>
    <w:rsid w:val="0050632C"/>
    <w:rPr>
      <w:rFonts w:asciiTheme="majorHAnsi" w:eastAsiaTheme="majorEastAsia" w:hAnsiTheme="majorHAnsi" w:cstheme="majorBidi"/>
      <w:i/>
      <w:iCs/>
      <w:color w:val="2E74B5" w:themeColor="accent1" w:themeShade="BF"/>
      <w:sz w:val="24"/>
    </w:rPr>
  </w:style>
  <w:style w:type="paragraph" w:styleId="TM1">
    <w:name w:val="toc 1"/>
    <w:basedOn w:val="Normal"/>
    <w:next w:val="Normal"/>
    <w:autoRedefine/>
    <w:uiPriority w:val="39"/>
    <w:unhideWhenUsed/>
    <w:rsid w:val="00153CCC"/>
    <w:pPr>
      <w:tabs>
        <w:tab w:val="left" w:pos="440"/>
        <w:tab w:val="right" w:leader="dot" w:pos="9062"/>
      </w:tabs>
      <w:spacing w:after="100"/>
      <w:jc w:val="center"/>
    </w:pPr>
  </w:style>
  <w:style w:type="paragraph" w:styleId="TM2">
    <w:name w:val="toc 2"/>
    <w:basedOn w:val="Normal"/>
    <w:next w:val="Normal"/>
    <w:autoRedefine/>
    <w:uiPriority w:val="39"/>
    <w:unhideWhenUsed/>
    <w:rsid w:val="009672AA"/>
    <w:pPr>
      <w:spacing w:after="100"/>
      <w:ind w:left="220"/>
    </w:pPr>
  </w:style>
  <w:style w:type="paragraph" w:styleId="TM3">
    <w:name w:val="toc 3"/>
    <w:basedOn w:val="Normal"/>
    <w:next w:val="Normal"/>
    <w:autoRedefine/>
    <w:uiPriority w:val="39"/>
    <w:unhideWhenUsed/>
    <w:rsid w:val="009672AA"/>
    <w:pPr>
      <w:spacing w:after="100"/>
      <w:ind w:left="440"/>
    </w:pPr>
  </w:style>
  <w:style w:type="paragraph" w:styleId="TM4">
    <w:name w:val="toc 4"/>
    <w:basedOn w:val="Normal"/>
    <w:next w:val="Normal"/>
    <w:autoRedefine/>
    <w:uiPriority w:val="39"/>
    <w:unhideWhenUsed/>
    <w:rsid w:val="009672AA"/>
    <w:pPr>
      <w:spacing w:after="100"/>
      <w:ind w:left="660"/>
    </w:pPr>
  </w:style>
  <w:style w:type="character" w:styleId="Lienhypertexte">
    <w:name w:val="Hyperlink"/>
    <w:basedOn w:val="Policepardfaut"/>
    <w:uiPriority w:val="99"/>
    <w:unhideWhenUsed/>
    <w:rsid w:val="009672AA"/>
    <w:rPr>
      <w:color w:val="0563C1" w:themeColor="hyperlink"/>
      <w:u w:val="single"/>
    </w:rPr>
  </w:style>
  <w:style w:type="paragraph" w:styleId="Paragraphedeliste">
    <w:name w:val="List Paragraph"/>
    <w:basedOn w:val="Normal"/>
    <w:uiPriority w:val="34"/>
    <w:qFormat/>
    <w:rsid w:val="000629D8"/>
    <w:pPr>
      <w:ind w:left="720"/>
      <w:contextualSpacing/>
    </w:pPr>
  </w:style>
  <w:style w:type="paragraph" w:styleId="En-tte">
    <w:name w:val="header"/>
    <w:basedOn w:val="Normal"/>
    <w:link w:val="En-tteCar"/>
    <w:uiPriority w:val="99"/>
    <w:unhideWhenUsed/>
    <w:rsid w:val="0006583E"/>
    <w:pPr>
      <w:tabs>
        <w:tab w:val="center" w:pos="4536"/>
        <w:tab w:val="right" w:pos="9072"/>
      </w:tabs>
      <w:spacing w:after="0" w:line="240" w:lineRule="auto"/>
    </w:pPr>
  </w:style>
  <w:style w:type="character" w:customStyle="1" w:styleId="En-tteCar">
    <w:name w:val="En-tête Car"/>
    <w:basedOn w:val="Policepardfaut"/>
    <w:link w:val="En-tte"/>
    <w:uiPriority w:val="99"/>
    <w:rsid w:val="0006583E"/>
  </w:style>
  <w:style w:type="paragraph" w:styleId="Pieddepage">
    <w:name w:val="footer"/>
    <w:basedOn w:val="Normal"/>
    <w:link w:val="PieddepageCar"/>
    <w:uiPriority w:val="99"/>
    <w:unhideWhenUsed/>
    <w:rsid w:val="000658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583E"/>
  </w:style>
  <w:style w:type="paragraph" w:styleId="Sansinterligne">
    <w:name w:val="No Spacing"/>
    <w:link w:val="SansinterligneCar"/>
    <w:uiPriority w:val="1"/>
    <w:qFormat/>
    <w:rsid w:val="0092767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27675"/>
    <w:rPr>
      <w:rFonts w:eastAsiaTheme="minorEastAsia"/>
      <w:lang w:eastAsia="fr-CH"/>
    </w:rPr>
  </w:style>
  <w:style w:type="character" w:customStyle="1" w:styleId="Titre5Car">
    <w:name w:val="Titre 5 Car"/>
    <w:basedOn w:val="Policepardfaut"/>
    <w:link w:val="Titre5"/>
    <w:uiPriority w:val="9"/>
    <w:semiHidden/>
    <w:rsid w:val="0050632C"/>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50632C"/>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50632C"/>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50632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0632C"/>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2E4C9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4C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310045">
      <w:bodyDiv w:val="1"/>
      <w:marLeft w:val="0"/>
      <w:marRight w:val="0"/>
      <w:marTop w:val="0"/>
      <w:marBottom w:val="0"/>
      <w:divBdr>
        <w:top w:val="none" w:sz="0" w:space="0" w:color="auto"/>
        <w:left w:val="none" w:sz="0" w:space="0" w:color="auto"/>
        <w:bottom w:val="none" w:sz="0" w:space="0" w:color="auto"/>
        <w:right w:val="none" w:sz="0" w:space="0" w:color="auto"/>
      </w:divBdr>
    </w:div>
    <w:div w:id="156194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280EF997C794CC7B15B5D8F968D765E"/>
        <w:category>
          <w:name w:val="Général"/>
          <w:gallery w:val="placeholder"/>
        </w:category>
        <w:types>
          <w:type w:val="bbPlcHdr"/>
        </w:types>
        <w:behaviors>
          <w:behavior w:val="content"/>
        </w:behaviors>
        <w:guid w:val="{3A8C09C4-F96C-4D75-8B08-1EA66E894944}"/>
      </w:docPartPr>
      <w:docPartBody>
        <w:p w:rsidR="002B53DF" w:rsidRDefault="002B53DF" w:rsidP="002B53DF">
          <w:pPr>
            <w:pStyle w:val="8280EF997C794CC7B15B5D8F968D765E"/>
          </w:pPr>
          <w:r>
            <w:rPr>
              <w:color w:val="2F5496" w:themeColor="accent1" w:themeShade="BF"/>
              <w:sz w:val="24"/>
              <w:szCs w:val="24"/>
              <w:lang w:val="fr-FR"/>
            </w:rPr>
            <w:t>[Nom de la société]</w:t>
          </w:r>
        </w:p>
      </w:docPartBody>
    </w:docPart>
    <w:docPart>
      <w:docPartPr>
        <w:name w:val="82E5CE16C81844E79C3AD7A8E55016A0"/>
        <w:category>
          <w:name w:val="Général"/>
          <w:gallery w:val="placeholder"/>
        </w:category>
        <w:types>
          <w:type w:val="bbPlcHdr"/>
        </w:types>
        <w:behaviors>
          <w:behavior w:val="content"/>
        </w:behaviors>
        <w:guid w:val="{8E8FAFB9-9A8C-407C-9E59-F0B7661DF989}"/>
      </w:docPartPr>
      <w:docPartBody>
        <w:p w:rsidR="002B53DF" w:rsidRDefault="002B53DF" w:rsidP="002B53DF">
          <w:pPr>
            <w:pStyle w:val="82E5CE16C81844E79C3AD7A8E55016A0"/>
          </w:pPr>
          <w:r>
            <w:rPr>
              <w:rFonts w:asciiTheme="majorHAnsi" w:eastAsiaTheme="majorEastAsia" w:hAnsiTheme="majorHAnsi" w:cstheme="majorBidi"/>
              <w:color w:val="4472C4" w:themeColor="accent1"/>
              <w:sz w:val="88"/>
              <w:szCs w:val="88"/>
              <w:lang w:val="fr-FR"/>
            </w:rPr>
            <w:t>[Titre du document]</w:t>
          </w:r>
        </w:p>
      </w:docPartBody>
    </w:docPart>
    <w:docPart>
      <w:docPartPr>
        <w:name w:val="D45404AB5BDA466488E059B9EC791C6D"/>
        <w:category>
          <w:name w:val="Général"/>
          <w:gallery w:val="placeholder"/>
        </w:category>
        <w:types>
          <w:type w:val="bbPlcHdr"/>
        </w:types>
        <w:behaviors>
          <w:behavior w:val="content"/>
        </w:behaviors>
        <w:guid w:val="{C4033A43-0153-4AFB-BB3A-9DDFDB31209E}"/>
      </w:docPartPr>
      <w:docPartBody>
        <w:p w:rsidR="002B53DF" w:rsidRDefault="002B53DF" w:rsidP="002B53DF">
          <w:pPr>
            <w:pStyle w:val="D45404AB5BDA466488E059B9EC791C6D"/>
          </w:pPr>
          <w:r>
            <w:rPr>
              <w:color w:val="2F5496" w:themeColor="accent1" w:themeShade="BF"/>
              <w:sz w:val="24"/>
              <w:szCs w:val="24"/>
              <w:lang w:val="fr-FR"/>
            </w:rPr>
            <w:t>[Sous-titre du document]</w:t>
          </w:r>
        </w:p>
      </w:docPartBody>
    </w:docPart>
    <w:docPart>
      <w:docPartPr>
        <w:name w:val="4692D3BC7DBD4085B2AED770A0D7AE04"/>
        <w:category>
          <w:name w:val="Général"/>
          <w:gallery w:val="placeholder"/>
        </w:category>
        <w:types>
          <w:type w:val="bbPlcHdr"/>
        </w:types>
        <w:behaviors>
          <w:behavior w:val="content"/>
        </w:behaviors>
        <w:guid w:val="{2C6B2B5F-1903-4BBB-81F6-BBAC739BF24D}"/>
      </w:docPartPr>
      <w:docPartBody>
        <w:p w:rsidR="002B53DF" w:rsidRDefault="002B53DF" w:rsidP="002B53DF">
          <w:pPr>
            <w:pStyle w:val="4692D3BC7DBD4085B2AED770A0D7AE04"/>
          </w:pPr>
          <w:r>
            <w:rPr>
              <w:color w:val="4472C4" w:themeColor="accent1"/>
              <w:sz w:val="28"/>
              <w:szCs w:val="28"/>
              <w:lang w:val="fr-FR"/>
            </w:rPr>
            <w:t>[Nom de l’auteur]</w:t>
          </w:r>
        </w:p>
      </w:docPartBody>
    </w:docPart>
    <w:docPart>
      <w:docPartPr>
        <w:name w:val="8485C2A669AF47B6888DC438CD33DF24"/>
        <w:category>
          <w:name w:val="Général"/>
          <w:gallery w:val="placeholder"/>
        </w:category>
        <w:types>
          <w:type w:val="bbPlcHdr"/>
        </w:types>
        <w:behaviors>
          <w:behavior w:val="content"/>
        </w:behaviors>
        <w:guid w:val="{9CB22AAB-CC5D-49EB-877A-7A4470E2B5F3}"/>
      </w:docPartPr>
      <w:docPartBody>
        <w:p w:rsidR="002B53DF" w:rsidRDefault="002B53DF" w:rsidP="002B53DF">
          <w:pPr>
            <w:pStyle w:val="8485C2A669AF47B6888DC438CD33DF24"/>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DF"/>
    <w:rsid w:val="002B53DF"/>
    <w:rsid w:val="004443B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280EF997C794CC7B15B5D8F968D765E">
    <w:name w:val="8280EF997C794CC7B15B5D8F968D765E"/>
    <w:rsid w:val="002B53DF"/>
  </w:style>
  <w:style w:type="paragraph" w:customStyle="1" w:styleId="82E5CE16C81844E79C3AD7A8E55016A0">
    <w:name w:val="82E5CE16C81844E79C3AD7A8E55016A0"/>
    <w:rsid w:val="002B53DF"/>
  </w:style>
  <w:style w:type="paragraph" w:customStyle="1" w:styleId="D45404AB5BDA466488E059B9EC791C6D">
    <w:name w:val="D45404AB5BDA466488E059B9EC791C6D"/>
    <w:rsid w:val="002B53DF"/>
  </w:style>
  <w:style w:type="paragraph" w:customStyle="1" w:styleId="4692D3BC7DBD4085B2AED770A0D7AE04">
    <w:name w:val="4692D3BC7DBD4085B2AED770A0D7AE04"/>
    <w:rsid w:val="002B53DF"/>
  </w:style>
  <w:style w:type="paragraph" w:customStyle="1" w:styleId="8485C2A669AF47B6888DC438CD33DF24">
    <w:name w:val="8485C2A669AF47B6888DC438CD33DF24"/>
    <w:rsid w:val="002B5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7D4EB-471F-4B03-BC48-C7EAA2AB3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24</Pages>
  <Words>4738</Words>
  <Characters>26062</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Rochat</dc:creator>
  <cp:keywords/>
  <dc:description/>
  <cp:lastModifiedBy>Julien Rochat</cp:lastModifiedBy>
  <cp:revision>109</cp:revision>
  <dcterms:created xsi:type="dcterms:W3CDTF">2017-05-23T08:43:00Z</dcterms:created>
  <dcterms:modified xsi:type="dcterms:W3CDTF">2017-06-02T12:45:00Z</dcterms:modified>
</cp:coreProperties>
</file>